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E380" w14:textId="77777777" w:rsidR="00C965AF" w:rsidRDefault="00C965AF" w:rsidP="0035494F">
      <w:pPr>
        <w:pStyle w:val="NormalWeb"/>
        <w:shd w:val="clear" w:color="auto" w:fill="FFFFFF"/>
        <w:spacing w:before="0" w:beforeAutospacing="0" w:after="0" w:afterAutospacing="0" w:line="480" w:lineRule="auto"/>
        <w:rPr>
          <w:color w:val="333333"/>
        </w:rPr>
      </w:pPr>
    </w:p>
    <w:p w14:paraId="099792E6" w14:textId="77777777" w:rsidR="00B542B1" w:rsidRDefault="00B542B1" w:rsidP="00C324E6">
      <w:pPr>
        <w:pStyle w:val="NormalWeb"/>
        <w:shd w:val="clear" w:color="auto" w:fill="FFFFFF"/>
        <w:spacing w:before="0" w:beforeAutospacing="0" w:after="0" w:afterAutospacing="0" w:line="480" w:lineRule="auto"/>
        <w:jc w:val="center"/>
        <w:rPr>
          <w:b/>
          <w:bCs/>
          <w:color w:val="333333"/>
        </w:rPr>
      </w:pPr>
    </w:p>
    <w:p w14:paraId="16EB3C87" w14:textId="77777777" w:rsidR="00EC37D3" w:rsidRDefault="00EC37D3" w:rsidP="00C324E6">
      <w:pPr>
        <w:pStyle w:val="NormalWeb"/>
        <w:shd w:val="clear" w:color="auto" w:fill="FFFFFF"/>
        <w:spacing w:before="0" w:beforeAutospacing="0" w:after="0" w:afterAutospacing="0" w:line="480" w:lineRule="auto"/>
        <w:jc w:val="center"/>
        <w:rPr>
          <w:b/>
          <w:bCs/>
          <w:color w:val="333333"/>
        </w:rPr>
      </w:pPr>
    </w:p>
    <w:p w14:paraId="597DB8A5" w14:textId="77777777" w:rsidR="00B542B1" w:rsidRDefault="00B542B1" w:rsidP="00C324E6">
      <w:pPr>
        <w:pStyle w:val="NormalWeb"/>
        <w:shd w:val="clear" w:color="auto" w:fill="FFFFFF"/>
        <w:spacing w:before="0" w:beforeAutospacing="0" w:after="0" w:afterAutospacing="0" w:line="480" w:lineRule="auto"/>
        <w:jc w:val="center"/>
        <w:rPr>
          <w:b/>
          <w:bCs/>
          <w:color w:val="333333"/>
        </w:rPr>
      </w:pPr>
    </w:p>
    <w:p w14:paraId="47217539" w14:textId="77777777" w:rsidR="00C965AF" w:rsidRPr="00722E5F" w:rsidRDefault="00C324E6" w:rsidP="00C324E6">
      <w:pPr>
        <w:pStyle w:val="NormalWeb"/>
        <w:shd w:val="clear" w:color="auto" w:fill="FFFFFF"/>
        <w:spacing w:before="0" w:beforeAutospacing="0" w:after="0" w:afterAutospacing="0" w:line="480" w:lineRule="auto"/>
        <w:jc w:val="center"/>
        <w:rPr>
          <w:b/>
          <w:bCs/>
          <w:color w:val="333333"/>
        </w:rPr>
      </w:pPr>
      <w:r w:rsidRPr="00722E5F">
        <w:rPr>
          <w:b/>
          <w:bCs/>
          <w:color w:val="333333"/>
        </w:rPr>
        <w:t xml:space="preserve">Volunteerism </w:t>
      </w:r>
      <w:commentRangeStart w:id="0"/>
      <w:r w:rsidRPr="00722E5F">
        <w:rPr>
          <w:b/>
          <w:bCs/>
          <w:color w:val="333333"/>
        </w:rPr>
        <w:t>Motivation</w:t>
      </w:r>
      <w:commentRangeEnd w:id="0"/>
      <w:r w:rsidR="0028324A">
        <w:rPr>
          <w:rStyle w:val="CommentReference"/>
          <w:rFonts w:asciiTheme="minorHAnsi" w:hAnsiTheme="minorHAnsi"/>
        </w:rPr>
        <w:commentReference w:id="0"/>
      </w:r>
    </w:p>
    <w:p w14:paraId="699AD908" w14:textId="77777777" w:rsidR="00B542B1" w:rsidRDefault="00B542B1" w:rsidP="00C324E6">
      <w:pPr>
        <w:pStyle w:val="NormalWeb"/>
        <w:shd w:val="clear" w:color="auto" w:fill="FFFFFF"/>
        <w:spacing w:before="0" w:beforeAutospacing="0" w:after="0" w:afterAutospacing="0" w:line="480" w:lineRule="auto"/>
        <w:jc w:val="center"/>
        <w:rPr>
          <w:color w:val="333333"/>
        </w:rPr>
      </w:pPr>
    </w:p>
    <w:p w14:paraId="7484F320" w14:textId="77777777" w:rsidR="00EC37D3" w:rsidRDefault="00EC37D3" w:rsidP="00C324E6">
      <w:pPr>
        <w:pStyle w:val="NormalWeb"/>
        <w:shd w:val="clear" w:color="auto" w:fill="FFFFFF"/>
        <w:spacing w:before="0" w:beforeAutospacing="0" w:after="0" w:afterAutospacing="0" w:line="480" w:lineRule="auto"/>
        <w:jc w:val="center"/>
        <w:rPr>
          <w:color w:val="333333"/>
        </w:rPr>
      </w:pPr>
    </w:p>
    <w:p w14:paraId="2B70100E" w14:textId="77777777" w:rsidR="00EC37D3" w:rsidRDefault="00EC37D3" w:rsidP="00C324E6">
      <w:pPr>
        <w:pStyle w:val="NormalWeb"/>
        <w:shd w:val="clear" w:color="auto" w:fill="FFFFFF"/>
        <w:spacing w:before="0" w:beforeAutospacing="0" w:after="0" w:afterAutospacing="0" w:line="480" w:lineRule="auto"/>
        <w:jc w:val="center"/>
        <w:rPr>
          <w:color w:val="333333"/>
        </w:rPr>
      </w:pPr>
    </w:p>
    <w:p w14:paraId="0524C5A0" w14:textId="77777777" w:rsidR="00C324E6" w:rsidRPr="00EC37D3" w:rsidRDefault="00C324E6" w:rsidP="00EC37D3">
      <w:pPr>
        <w:jc w:val="center"/>
        <w:rPr>
          <w:rFonts w:ascii="Times New Roman" w:hAnsi="Times New Roman"/>
          <w:sz w:val="24"/>
          <w:szCs w:val="24"/>
        </w:rPr>
      </w:pPr>
      <w:r w:rsidRPr="00EC37D3">
        <w:rPr>
          <w:rFonts w:ascii="Times New Roman" w:hAnsi="Times New Roman"/>
          <w:sz w:val="24"/>
          <w:szCs w:val="24"/>
        </w:rPr>
        <w:t>Nicolas Dolce</w:t>
      </w:r>
    </w:p>
    <w:p w14:paraId="6EBE4B1C" w14:textId="77777777" w:rsidR="00C324E6" w:rsidRPr="00EC37D3" w:rsidRDefault="00FA131C" w:rsidP="00EC37D3">
      <w:pPr>
        <w:jc w:val="center"/>
        <w:rPr>
          <w:rFonts w:ascii="Times New Roman" w:hAnsi="Times New Roman"/>
          <w:sz w:val="24"/>
          <w:szCs w:val="24"/>
        </w:rPr>
      </w:pPr>
      <w:r w:rsidRPr="00EC37D3">
        <w:rPr>
          <w:rFonts w:ascii="Times New Roman" w:hAnsi="Times New Roman"/>
          <w:sz w:val="24"/>
          <w:szCs w:val="24"/>
        </w:rPr>
        <w:t>Department of Psychology</w:t>
      </w:r>
      <w:r w:rsidR="00C8733E" w:rsidRPr="00EC37D3">
        <w:rPr>
          <w:rFonts w:ascii="Times New Roman" w:hAnsi="Times New Roman"/>
          <w:sz w:val="24"/>
          <w:szCs w:val="24"/>
        </w:rPr>
        <w:t>, The College of New Jersey</w:t>
      </w:r>
    </w:p>
    <w:p w14:paraId="15547606" w14:textId="77777777" w:rsidR="00CA3341" w:rsidRPr="00EC37D3" w:rsidRDefault="00CA3341" w:rsidP="00EC37D3">
      <w:pPr>
        <w:jc w:val="center"/>
        <w:rPr>
          <w:rFonts w:ascii="Times New Roman" w:hAnsi="Times New Roman"/>
          <w:sz w:val="24"/>
          <w:szCs w:val="24"/>
        </w:rPr>
      </w:pPr>
      <w:r w:rsidRPr="00EC37D3">
        <w:rPr>
          <w:rFonts w:ascii="Times New Roman" w:hAnsi="Times New Roman"/>
          <w:sz w:val="24"/>
          <w:szCs w:val="24"/>
        </w:rPr>
        <w:t>PSY492: Senior Collaborative Research</w:t>
      </w:r>
    </w:p>
    <w:p w14:paraId="6440799A" w14:textId="77777777" w:rsidR="00B31DCF" w:rsidRPr="00EC37D3" w:rsidRDefault="00B31DCF" w:rsidP="00EC37D3">
      <w:pPr>
        <w:jc w:val="center"/>
        <w:rPr>
          <w:rFonts w:ascii="Times New Roman" w:hAnsi="Times New Roman"/>
          <w:sz w:val="24"/>
          <w:szCs w:val="24"/>
        </w:rPr>
      </w:pPr>
      <w:r w:rsidRPr="00EC37D3">
        <w:rPr>
          <w:rFonts w:ascii="Times New Roman" w:hAnsi="Times New Roman"/>
          <w:sz w:val="24"/>
          <w:szCs w:val="24"/>
        </w:rPr>
        <w:t>Dr. Kirnan</w:t>
      </w:r>
    </w:p>
    <w:p w14:paraId="1885F658" w14:textId="45C424E3" w:rsidR="006D1B5A" w:rsidRPr="00EC37D3" w:rsidRDefault="00FD5736" w:rsidP="00EC37D3">
      <w:pPr>
        <w:jc w:val="center"/>
        <w:rPr>
          <w:rFonts w:ascii="Times New Roman" w:hAnsi="Times New Roman"/>
          <w:sz w:val="24"/>
          <w:szCs w:val="24"/>
        </w:rPr>
      </w:pPr>
      <w:r>
        <w:rPr>
          <w:rFonts w:ascii="Times New Roman" w:hAnsi="Times New Roman"/>
          <w:sz w:val="24"/>
          <w:szCs w:val="24"/>
        </w:rPr>
        <w:t>April</w:t>
      </w:r>
      <w:r w:rsidR="006D1B5A" w:rsidRPr="00EC37D3">
        <w:rPr>
          <w:rFonts w:ascii="Times New Roman" w:hAnsi="Times New Roman"/>
          <w:sz w:val="24"/>
          <w:szCs w:val="24"/>
        </w:rPr>
        <w:t xml:space="preserve"> </w:t>
      </w:r>
      <w:r>
        <w:rPr>
          <w:rFonts w:ascii="Times New Roman" w:hAnsi="Times New Roman"/>
          <w:sz w:val="24"/>
          <w:szCs w:val="24"/>
        </w:rPr>
        <w:t>29</w:t>
      </w:r>
      <w:r w:rsidR="006D1B5A" w:rsidRPr="00EC37D3">
        <w:rPr>
          <w:rFonts w:ascii="Times New Roman" w:hAnsi="Times New Roman"/>
          <w:sz w:val="24"/>
          <w:szCs w:val="24"/>
        </w:rPr>
        <w:t>, 2022</w:t>
      </w:r>
    </w:p>
    <w:p w14:paraId="664848EF" w14:textId="77777777" w:rsidR="00CA3341" w:rsidRDefault="00CA3341" w:rsidP="00C324E6">
      <w:pPr>
        <w:pStyle w:val="NormalWeb"/>
        <w:shd w:val="clear" w:color="auto" w:fill="FFFFFF"/>
        <w:spacing w:before="0" w:beforeAutospacing="0" w:after="0" w:afterAutospacing="0" w:line="480" w:lineRule="auto"/>
        <w:jc w:val="center"/>
        <w:rPr>
          <w:color w:val="333333"/>
        </w:rPr>
      </w:pPr>
    </w:p>
    <w:p w14:paraId="7E22F726" w14:textId="77777777" w:rsidR="00C965AF" w:rsidRDefault="00C965AF" w:rsidP="0035494F">
      <w:pPr>
        <w:pStyle w:val="NormalWeb"/>
        <w:shd w:val="clear" w:color="auto" w:fill="FFFFFF"/>
        <w:spacing w:before="0" w:beforeAutospacing="0" w:after="0" w:afterAutospacing="0" w:line="480" w:lineRule="auto"/>
        <w:rPr>
          <w:color w:val="333333"/>
        </w:rPr>
      </w:pPr>
    </w:p>
    <w:p w14:paraId="1E707673" w14:textId="77777777" w:rsidR="00C965AF" w:rsidRDefault="00C965AF" w:rsidP="0035494F">
      <w:pPr>
        <w:pStyle w:val="NormalWeb"/>
        <w:shd w:val="clear" w:color="auto" w:fill="FFFFFF"/>
        <w:spacing w:before="0" w:beforeAutospacing="0" w:after="0" w:afterAutospacing="0" w:line="480" w:lineRule="auto"/>
        <w:rPr>
          <w:color w:val="333333"/>
        </w:rPr>
      </w:pPr>
    </w:p>
    <w:p w14:paraId="5B7CE72D" w14:textId="77777777" w:rsidR="00C965AF" w:rsidRDefault="00C965AF" w:rsidP="0035494F">
      <w:pPr>
        <w:pStyle w:val="NormalWeb"/>
        <w:shd w:val="clear" w:color="auto" w:fill="FFFFFF"/>
        <w:spacing w:before="0" w:beforeAutospacing="0" w:after="0" w:afterAutospacing="0" w:line="480" w:lineRule="auto"/>
        <w:rPr>
          <w:color w:val="333333"/>
        </w:rPr>
      </w:pPr>
    </w:p>
    <w:p w14:paraId="61BD9B89" w14:textId="77777777" w:rsidR="00C965AF" w:rsidRDefault="00C965AF" w:rsidP="0035494F">
      <w:pPr>
        <w:pStyle w:val="NormalWeb"/>
        <w:shd w:val="clear" w:color="auto" w:fill="FFFFFF"/>
        <w:spacing w:before="0" w:beforeAutospacing="0" w:after="0" w:afterAutospacing="0" w:line="480" w:lineRule="auto"/>
        <w:rPr>
          <w:color w:val="333333"/>
        </w:rPr>
      </w:pPr>
    </w:p>
    <w:p w14:paraId="4204D014" w14:textId="77777777" w:rsidR="00C965AF" w:rsidRDefault="00C965AF" w:rsidP="0035494F">
      <w:pPr>
        <w:pStyle w:val="NormalWeb"/>
        <w:shd w:val="clear" w:color="auto" w:fill="FFFFFF"/>
        <w:spacing w:before="0" w:beforeAutospacing="0" w:after="0" w:afterAutospacing="0" w:line="480" w:lineRule="auto"/>
        <w:rPr>
          <w:color w:val="333333"/>
        </w:rPr>
      </w:pPr>
    </w:p>
    <w:p w14:paraId="4DAF6C07" w14:textId="77777777" w:rsidR="00C965AF" w:rsidRDefault="00C965AF" w:rsidP="0035494F">
      <w:pPr>
        <w:pStyle w:val="NormalWeb"/>
        <w:shd w:val="clear" w:color="auto" w:fill="FFFFFF"/>
        <w:spacing w:before="0" w:beforeAutospacing="0" w:after="0" w:afterAutospacing="0" w:line="480" w:lineRule="auto"/>
        <w:rPr>
          <w:color w:val="333333"/>
        </w:rPr>
      </w:pPr>
    </w:p>
    <w:p w14:paraId="5DD01D6F" w14:textId="77777777" w:rsidR="00C965AF" w:rsidRDefault="00C965AF" w:rsidP="0035494F">
      <w:pPr>
        <w:pStyle w:val="NormalWeb"/>
        <w:shd w:val="clear" w:color="auto" w:fill="FFFFFF"/>
        <w:spacing w:before="0" w:beforeAutospacing="0" w:after="0" w:afterAutospacing="0" w:line="480" w:lineRule="auto"/>
        <w:rPr>
          <w:color w:val="333333"/>
        </w:rPr>
      </w:pPr>
    </w:p>
    <w:p w14:paraId="140623D0" w14:textId="77777777" w:rsidR="00C965AF" w:rsidRDefault="00C965AF" w:rsidP="0035494F">
      <w:pPr>
        <w:pStyle w:val="NormalWeb"/>
        <w:shd w:val="clear" w:color="auto" w:fill="FFFFFF"/>
        <w:spacing w:before="0" w:beforeAutospacing="0" w:after="0" w:afterAutospacing="0" w:line="480" w:lineRule="auto"/>
        <w:rPr>
          <w:color w:val="333333"/>
        </w:rPr>
      </w:pPr>
    </w:p>
    <w:p w14:paraId="4A989909" w14:textId="77777777" w:rsidR="00C965AF" w:rsidRDefault="00C965AF" w:rsidP="0035494F">
      <w:pPr>
        <w:pStyle w:val="NormalWeb"/>
        <w:shd w:val="clear" w:color="auto" w:fill="FFFFFF"/>
        <w:spacing w:before="0" w:beforeAutospacing="0" w:after="0" w:afterAutospacing="0" w:line="480" w:lineRule="auto"/>
        <w:rPr>
          <w:color w:val="333333"/>
        </w:rPr>
      </w:pPr>
    </w:p>
    <w:p w14:paraId="5B33CA21" w14:textId="77777777" w:rsidR="00C965AF" w:rsidRDefault="00C965AF" w:rsidP="0035494F">
      <w:pPr>
        <w:pStyle w:val="NormalWeb"/>
        <w:shd w:val="clear" w:color="auto" w:fill="FFFFFF"/>
        <w:spacing w:before="0" w:beforeAutospacing="0" w:after="0" w:afterAutospacing="0" w:line="480" w:lineRule="auto"/>
        <w:rPr>
          <w:color w:val="333333"/>
        </w:rPr>
      </w:pPr>
    </w:p>
    <w:p w14:paraId="6CDE4859" w14:textId="77777777" w:rsidR="00C965AF" w:rsidRDefault="000F0A8A" w:rsidP="00972F8F">
      <w:pPr>
        <w:pStyle w:val="NormalWeb"/>
        <w:shd w:val="clear" w:color="auto" w:fill="FFFFFF"/>
        <w:spacing w:before="0" w:beforeAutospacing="0" w:after="0" w:afterAutospacing="0" w:line="480" w:lineRule="auto"/>
        <w:jc w:val="center"/>
        <w:rPr>
          <w:b/>
          <w:bCs/>
          <w:color w:val="333333"/>
        </w:rPr>
      </w:pPr>
      <w:commentRangeStart w:id="1"/>
      <w:r w:rsidRPr="00972F8F">
        <w:rPr>
          <w:b/>
          <w:bCs/>
          <w:color w:val="333333"/>
        </w:rPr>
        <w:lastRenderedPageBreak/>
        <w:t>Abstract</w:t>
      </w:r>
      <w:commentRangeEnd w:id="1"/>
      <w:r w:rsidR="0020313D">
        <w:rPr>
          <w:rStyle w:val="CommentReference"/>
          <w:rFonts w:asciiTheme="minorHAnsi" w:hAnsiTheme="minorHAnsi"/>
        </w:rPr>
        <w:commentReference w:id="1"/>
      </w:r>
    </w:p>
    <w:p w14:paraId="268A81E8" w14:textId="6EFE1C75" w:rsidR="00972F8F" w:rsidRPr="00A20D9C" w:rsidRDefault="00972F8F">
      <w:pPr>
        <w:pStyle w:val="NormalWeb"/>
        <w:shd w:val="clear" w:color="auto" w:fill="FFFFFF"/>
        <w:spacing w:after="0" w:line="480" w:lineRule="auto"/>
        <w:rPr>
          <w:bCs/>
          <w:rPrChange w:id="2" w:author="Nicolas Dolce" w:date="2022-05-16T21:56:00Z">
            <w:rPr>
              <w:color w:val="333333"/>
            </w:rPr>
          </w:rPrChange>
        </w:rPr>
        <w:pPrChange w:id="3" w:author="Nicolas Dolce" w:date="2022-05-16T21:56:00Z">
          <w:pPr>
            <w:pStyle w:val="NormalWeb"/>
            <w:shd w:val="clear" w:color="auto" w:fill="FFFFFF"/>
            <w:spacing w:before="0" w:beforeAutospacing="0" w:after="0" w:afterAutospacing="0" w:line="480" w:lineRule="auto"/>
          </w:pPr>
        </w:pPrChange>
      </w:pPr>
      <w:r>
        <w:rPr>
          <w:color w:val="333333"/>
        </w:rPr>
        <w:t>This study discusses the motivations behind volunteerism across multiple sects</w:t>
      </w:r>
      <w:r w:rsidR="00B56454">
        <w:rPr>
          <w:color w:val="333333"/>
        </w:rPr>
        <w:t xml:space="preserve">, honing in </w:t>
      </w:r>
      <w:r w:rsidR="0020313D">
        <w:rPr>
          <w:color w:val="333333"/>
        </w:rPr>
        <w:t xml:space="preserve">on </w:t>
      </w:r>
      <w:r w:rsidR="00B56454">
        <w:rPr>
          <w:color w:val="333333"/>
        </w:rPr>
        <w:t xml:space="preserve">one sector of animal assisted intervention (AAI). </w:t>
      </w:r>
      <w:ins w:id="4" w:author="Microsoft Office User" w:date="2022-05-16T20:00:00Z">
        <w:r w:rsidR="00F611BB">
          <w:rPr>
            <w:color w:val="333333"/>
          </w:rPr>
          <w:t xml:space="preserve">The broader volunteer literature provides information on who volunteers and why they volunteer. </w:t>
        </w:r>
      </w:ins>
      <w:del w:id="5" w:author="Microsoft Office User" w:date="2022-05-16T20:00:00Z">
        <w:r w:rsidR="00B56454" w:rsidDel="00F611BB">
          <w:rPr>
            <w:color w:val="333333"/>
          </w:rPr>
          <w:delText>Experimentally, our group</w:delText>
        </w:r>
      </w:del>
      <w:ins w:id="6" w:author="Microsoft Office User" w:date="2022-05-16T20:00:00Z">
        <w:r w:rsidR="00F611BB">
          <w:rPr>
            <w:color w:val="333333"/>
          </w:rPr>
          <w:t>This study</w:t>
        </w:r>
      </w:ins>
      <w:r w:rsidR="00B56454">
        <w:rPr>
          <w:color w:val="333333"/>
        </w:rPr>
        <w:t xml:space="preserve"> </w:t>
      </w:r>
      <w:del w:id="7" w:author="Microsoft Office User" w:date="2022-05-16T20:01:00Z">
        <w:r w:rsidR="00B56454" w:rsidDel="00F611BB">
          <w:rPr>
            <w:color w:val="333333"/>
          </w:rPr>
          <w:delText xml:space="preserve">searched </w:delText>
        </w:r>
      </w:del>
      <w:ins w:id="8" w:author="Microsoft Office User" w:date="2022-05-16T20:01:00Z">
        <w:r w:rsidR="00F611BB">
          <w:rPr>
            <w:color w:val="333333"/>
          </w:rPr>
          <w:t xml:space="preserve">analyzed </w:t>
        </w:r>
      </w:ins>
      <w:del w:id="9" w:author="Microsoft Office User" w:date="2022-05-16T20:01:00Z">
        <w:r w:rsidR="00B56454" w:rsidDel="00F611BB">
          <w:rPr>
            <w:color w:val="333333"/>
          </w:rPr>
          <w:delText xml:space="preserve">for </w:delText>
        </w:r>
      </w:del>
      <w:ins w:id="10" w:author="Microsoft Office User" w:date="2022-05-16T20:01:00Z">
        <w:r w:rsidR="00F611BB">
          <w:rPr>
            <w:color w:val="333333"/>
          </w:rPr>
          <w:t xml:space="preserve">animal </w:t>
        </w:r>
      </w:ins>
      <w:ins w:id="11" w:author="Microsoft Office User" w:date="2022-05-16T20:04:00Z">
        <w:r w:rsidR="00F611BB">
          <w:rPr>
            <w:color w:val="333333"/>
          </w:rPr>
          <w:t xml:space="preserve">handler </w:t>
        </w:r>
      </w:ins>
      <w:r w:rsidR="00B56454">
        <w:rPr>
          <w:color w:val="333333"/>
        </w:rPr>
        <w:t>volunteer demographics, motivation, and commitment in the organization Pet Partners</w:t>
      </w:r>
      <w:ins w:id="12" w:author="Microsoft Office User" w:date="2022-05-16T20:01:00Z">
        <w:r w:rsidR="00F611BB">
          <w:rPr>
            <w:color w:val="333333"/>
          </w:rPr>
          <w:t>.</w:t>
        </w:r>
      </w:ins>
      <w:ins w:id="13" w:author="Nicolas Dolce" w:date="2022-05-16T21:54:00Z">
        <w:r w:rsidR="00A20D9C">
          <w:rPr>
            <w:color w:val="333333"/>
          </w:rPr>
          <w:t xml:space="preserve"> </w:t>
        </w:r>
      </w:ins>
      <w:ins w:id="14" w:author="Microsoft Office User" w:date="2022-05-16T20:01:00Z">
        <w:del w:id="15" w:author="Nicolas Dolce" w:date="2022-05-16T21:54:00Z">
          <w:r w:rsidR="00F611BB" w:rsidDel="00A20D9C">
            <w:rPr>
              <w:color w:val="333333"/>
            </w:rPr>
            <w:delText xml:space="preserve"> </w:delText>
          </w:r>
        </w:del>
      </w:ins>
      <w:del w:id="16" w:author="Nicolas Dolce" w:date="2022-05-16T21:54:00Z">
        <w:r w:rsidR="00012E7F" w:rsidDel="00A20D9C">
          <w:rPr>
            <w:color w:val="333333"/>
          </w:rPr>
          <w:delText xml:space="preserve"> </w:delText>
        </w:r>
      </w:del>
      <w:del w:id="17" w:author="Microsoft Office User" w:date="2022-05-16T20:01:00Z">
        <w:r w:rsidR="00012E7F" w:rsidDel="00F611BB">
          <w:rPr>
            <w:color w:val="333333"/>
          </w:rPr>
          <w:delText xml:space="preserve">through a 10-minute online survey. </w:delText>
        </w:r>
      </w:del>
      <w:r w:rsidR="005A603C">
        <w:rPr>
          <w:color w:val="333333"/>
        </w:rPr>
        <w:t xml:space="preserve">The method consisted of </w:t>
      </w:r>
      <w:ins w:id="18" w:author="Microsoft Office User" w:date="2022-05-16T20:01:00Z">
        <w:r w:rsidR="00F611BB">
          <w:rPr>
            <w:color w:val="333333"/>
          </w:rPr>
          <w:t xml:space="preserve">a 10-minute online survey comprised of </w:t>
        </w:r>
      </w:ins>
      <w:r w:rsidR="005A603C">
        <w:rPr>
          <w:color w:val="333333"/>
        </w:rPr>
        <w:t xml:space="preserve">the </w:t>
      </w:r>
      <w:ins w:id="19" w:author="Nicolas Dolce" w:date="2022-05-16T21:57:00Z">
        <w:r w:rsidR="00A20D9C">
          <w:rPr>
            <w:color w:val="333333"/>
          </w:rPr>
          <w:t>Volunteer Function Inventory (</w:t>
        </w:r>
      </w:ins>
      <w:commentRangeStart w:id="20"/>
      <w:r w:rsidR="005A603C">
        <w:rPr>
          <w:color w:val="333333"/>
        </w:rPr>
        <w:t>VFI</w:t>
      </w:r>
      <w:commentRangeEnd w:id="20"/>
      <w:r w:rsidR="0028324A">
        <w:rPr>
          <w:rStyle w:val="CommentReference"/>
          <w:rFonts w:asciiTheme="minorHAnsi" w:hAnsiTheme="minorHAnsi"/>
        </w:rPr>
        <w:commentReference w:id="20"/>
      </w:r>
      <w:ins w:id="21" w:author="Nicolas Dolce" w:date="2022-05-16T21:57:00Z">
        <w:r w:rsidR="00A20D9C">
          <w:rPr>
            <w:color w:val="333333"/>
          </w:rPr>
          <w:t>)</w:t>
        </w:r>
      </w:ins>
      <w:ins w:id="22" w:author="Nicolas Dolce" w:date="2022-05-16T21:54:00Z">
        <w:r w:rsidR="00A20D9C">
          <w:rPr>
            <w:color w:val="333333"/>
          </w:rPr>
          <w:t xml:space="preserve"> which is an established measure of volunteer motivation</w:t>
        </w:r>
      </w:ins>
      <w:ins w:id="23" w:author="Nicolas Dolce" w:date="2022-05-16T21:53:00Z">
        <w:r w:rsidR="00A20D9C">
          <w:rPr>
            <w:color w:val="333333"/>
          </w:rPr>
          <w:t xml:space="preserve"> </w:t>
        </w:r>
      </w:ins>
      <w:del w:id="24" w:author="Nicolas Dolce" w:date="2022-05-16T21:53:00Z">
        <w:r w:rsidR="00BA451B" w:rsidDel="00A20D9C">
          <w:rPr>
            <w:color w:val="333333"/>
          </w:rPr>
          <w:delText xml:space="preserve"> </w:delText>
        </w:r>
      </w:del>
      <w:r w:rsidR="00BA451B">
        <w:rPr>
          <w:color w:val="333333"/>
        </w:rPr>
        <w:t>and</w:t>
      </w:r>
      <w:r w:rsidR="005A603C">
        <w:rPr>
          <w:color w:val="333333"/>
        </w:rPr>
        <w:t xml:space="preserve"> supplemental items</w:t>
      </w:r>
      <w:r w:rsidR="00BA451B">
        <w:rPr>
          <w:color w:val="333333"/>
        </w:rPr>
        <w:t>. T</w:t>
      </w:r>
      <w:r w:rsidR="00BA451B">
        <w:rPr>
          <w:bCs/>
        </w:rPr>
        <w:t xml:space="preserve">he participants were 470 Pet Partners </w:t>
      </w:r>
      <w:ins w:id="25" w:author="Microsoft Office User" w:date="2022-05-16T20:04:00Z">
        <w:r w:rsidR="00F611BB">
          <w:rPr>
            <w:bCs/>
          </w:rPr>
          <w:t xml:space="preserve">animal handler </w:t>
        </w:r>
      </w:ins>
      <w:r w:rsidR="00BA451B">
        <w:rPr>
          <w:bCs/>
        </w:rPr>
        <w:t>volunteers for demographic questions and 669 participants for VFI sub-score items.</w:t>
      </w:r>
      <w:ins w:id="26" w:author="Nicolas Dolce" w:date="2022-05-16T21:56:00Z">
        <w:r w:rsidR="00A20D9C">
          <w:rPr>
            <w:sz w:val="20"/>
            <w:szCs w:val="20"/>
          </w:rPr>
          <w:t xml:space="preserve"> </w:t>
        </w:r>
        <w:r w:rsidR="00A20D9C" w:rsidRPr="00A20D9C">
          <w:rPr>
            <w:bCs/>
          </w:rPr>
          <w:t>Demographics revealed that animal handler volunteers are predominantly female, white, older, married, well educated, and financially secure.</w:t>
        </w:r>
      </w:ins>
      <w:ins w:id="27" w:author="Nicolas Dolce" w:date="2022-05-16T21:57:00Z">
        <w:r w:rsidR="00A20D9C">
          <w:rPr>
            <w:bCs/>
          </w:rPr>
          <w:t xml:space="preserve"> </w:t>
        </w:r>
      </w:ins>
      <w:ins w:id="28" w:author="Nicolas Dolce" w:date="2022-05-16T21:56:00Z">
        <w:r w:rsidR="00A20D9C" w:rsidRPr="00A20D9C">
          <w:rPr>
            <w:bCs/>
          </w:rPr>
          <w:t>A large percent of the sample w</w:t>
        </w:r>
      </w:ins>
      <w:ins w:id="29" w:author="Nicolas Dolce" w:date="2022-05-16T21:58:00Z">
        <w:r w:rsidR="00970DEB">
          <w:rPr>
            <w:bCs/>
          </w:rPr>
          <w:t>as</w:t>
        </w:r>
      </w:ins>
      <w:ins w:id="30" w:author="Nicolas Dolce" w:date="2022-05-16T21:56:00Z">
        <w:r w:rsidR="00A20D9C" w:rsidRPr="00A20D9C">
          <w:rPr>
            <w:bCs/>
          </w:rPr>
          <w:t xml:space="preserve"> also retired.</w:t>
        </w:r>
        <w:r w:rsidR="00A20D9C">
          <w:rPr>
            <w:bCs/>
          </w:rPr>
          <w:t xml:space="preserve"> </w:t>
        </w:r>
      </w:ins>
      <w:del w:id="31" w:author="Nicolas Dolce" w:date="2022-05-16T21:56:00Z">
        <w:r w:rsidR="002B6240" w:rsidDel="00A20D9C">
          <w:rPr>
            <w:bCs/>
          </w:rPr>
          <w:delText xml:space="preserve"> </w:delText>
        </w:r>
        <w:commentRangeStart w:id="32"/>
        <w:r w:rsidR="002B6240" w:rsidDel="00A20D9C">
          <w:rPr>
            <w:bCs/>
          </w:rPr>
          <w:delText xml:space="preserve">Key results include </w:delText>
        </w:r>
        <w:r w:rsidR="006D0500" w:rsidDel="00A20D9C">
          <w:rPr>
            <w:bCs/>
          </w:rPr>
          <w:delText xml:space="preserve">that the mean age is 62, 87.5% Female, 32.5% had a graduate degree. </w:delText>
        </w:r>
        <w:r w:rsidR="005C427E" w:rsidDel="00A20D9C">
          <w:rPr>
            <w:bCs/>
          </w:rPr>
          <w:delText xml:space="preserve">Financially, </w:delText>
        </w:r>
        <w:r w:rsidR="006D0500" w:rsidDel="00A20D9C">
          <w:rPr>
            <w:bCs/>
          </w:rPr>
          <w:delText xml:space="preserve">51% makes $100,000 or more compared to the median income in the United States being $67,521 (United States Census Bureau, 2020). Retired population was 51.9%. For race, </w:delText>
        </w:r>
        <w:r w:rsidR="00E95F22" w:rsidDel="00A20D9C">
          <w:rPr>
            <w:bCs/>
          </w:rPr>
          <w:delText>98.2% were White.</w:delText>
        </w:r>
        <w:r w:rsidR="00D15150" w:rsidDel="00A20D9C">
          <w:rPr>
            <w:bCs/>
          </w:rPr>
          <w:delText xml:space="preserve"> Married people were 66.6%. </w:delText>
        </w:r>
        <w:commentRangeEnd w:id="32"/>
        <w:r w:rsidR="00AD6ACF" w:rsidDel="00A20D9C">
          <w:rPr>
            <w:rStyle w:val="CommentReference"/>
            <w:rFonts w:asciiTheme="minorHAnsi" w:hAnsiTheme="minorHAnsi"/>
          </w:rPr>
          <w:commentReference w:id="32"/>
        </w:r>
      </w:del>
      <w:del w:id="34" w:author="Microsoft Office User" w:date="2022-05-16T19:56:00Z">
        <w:r w:rsidR="001B5CAA" w:rsidDel="00AD6ACF">
          <w:rPr>
            <w:bCs/>
          </w:rPr>
          <w:delText xml:space="preserve">People </w:delText>
        </w:r>
      </w:del>
      <w:ins w:id="35" w:author="Microsoft Office User" w:date="2022-05-16T20:04:00Z">
        <w:r w:rsidR="00C16D4D">
          <w:rPr>
            <w:bCs/>
          </w:rPr>
          <w:t>A</w:t>
        </w:r>
      </w:ins>
      <w:ins w:id="36" w:author="Microsoft Office User" w:date="2022-05-16T19:56:00Z">
        <w:r w:rsidR="00AD6ACF">
          <w:rPr>
            <w:bCs/>
          </w:rPr>
          <w:t xml:space="preserve">nimal </w:t>
        </w:r>
      </w:ins>
      <w:ins w:id="37" w:author="Microsoft Office User" w:date="2022-05-16T20:05:00Z">
        <w:r w:rsidR="00C16D4D">
          <w:rPr>
            <w:bCs/>
          </w:rPr>
          <w:t xml:space="preserve">handler </w:t>
        </w:r>
      </w:ins>
      <w:ins w:id="38" w:author="Microsoft Office User" w:date="2022-05-16T19:56:00Z">
        <w:r w:rsidR="00AD6ACF">
          <w:rPr>
            <w:bCs/>
          </w:rPr>
          <w:t xml:space="preserve">volunteers </w:t>
        </w:r>
      </w:ins>
      <w:r w:rsidR="001B5CAA">
        <w:rPr>
          <w:bCs/>
        </w:rPr>
        <w:t>were m</w:t>
      </w:r>
      <w:r w:rsidR="00D15150">
        <w:rPr>
          <w:bCs/>
        </w:rPr>
        <w:t xml:space="preserve">otivated </w:t>
      </w:r>
      <w:del w:id="39" w:author="Microsoft Office User" w:date="2022-05-16T20:01:00Z">
        <w:r w:rsidR="00D15150" w:rsidDel="00F611BB">
          <w:rPr>
            <w:bCs/>
          </w:rPr>
          <w:delText xml:space="preserve">by </w:delText>
        </w:r>
      </w:del>
      <w:r w:rsidR="00D15150">
        <w:rPr>
          <w:bCs/>
        </w:rPr>
        <w:t xml:space="preserve">mostly </w:t>
      </w:r>
      <w:ins w:id="40" w:author="Microsoft Office User" w:date="2022-05-16T20:01:00Z">
        <w:r w:rsidR="00F611BB">
          <w:rPr>
            <w:bCs/>
          </w:rPr>
          <w:t xml:space="preserve">by </w:t>
        </w:r>
      </w:ins>
      <w:r w:rsidR="00D15150">
        <w:rPr>
          <w:bCs/>
        </w:rPr>
        <w:t xml:space="preserve">altruism (values function on </w:t>
      </w:r>
      <w:r w:rsidR="005C427E">
        <w:rPr>
          <w:bCs/>
        </w:rPr>
        <w:t xml:space="preserve">the </w:t>
      </w:r>
      <w:r w:rsidR="00D15150">
        <w:rPr>
          <w:bCs/>
        </w:rPr>
        <w:t>VFI)</w:t>
      </w:r>
      <w:ins w:id="41" w:author="Microsoft Office User" w:date="2022-05-16T19:56:00Z">
        <w:r w:rsidR="00AD6ACF">
          <w:rPr>
            <w:bCs/>
          </w:rPr>
          <w:t xml:space="preserve"> and least by career opportunities</w:t>
        </w:r>
      </w:ins>
      <w:r w:rsidR="00D15150">
        <w:rPr>
          <w:bCs/>
        </w:rPr>
        <w:t>.</w:t>
      </w:r>
      <w:r w:rsidR="00AF0387">
        <w:rPr>
          <w:bCs/>
        </w:rPr>
        <w:t xml:space="preserve"> </w:t>
      </w:r>
      <w:commentRangeStart w:id="42"/>
      <w:r w:rsidR="002E75B8">
        <w:rPr>
          <w:bCs/>
        </w:rPr>
        <w:t xml:space="preserve">The VFI should be modified to include social items including making new friends as well as spending time with current friends. </w:t>
      </w:r>
      <w:commentRangeEnd w:id="42"/>
      <w:r w:rsidR="00F611BB">
        <w:rPr>
          <w:rStyle w:val="CommentReference"/>
          <w:rFonts w:asciiTheme="minorHAnsi" w:hAnsiTheme="minorHAnsi"/>
        </w:rPr>
        <w:commentReference w:id="42"/>
      </w:r>
      <w:ins w:id="43" w:author="Nicolas Dolce" w:date="2022-05-16T21:59:00Z">
        <w:r w:rsidR="00237B5C">
          <w:rPr>
            <w:bCs/>
          </w:rPr>
          <w:t xml:space="preserve">This change is suggested </w:t>
        </w:r>
      </w:ins>
      <w:ins w:id="44" w:author="Nicolas Dolce" w:date="2022-05-16T22:00:00Z">
        <w:r w:rsidR="00237B5C">
          <w:rPr>
            <w:bCs/>
          </w:rPr>
          <w:t>to broaden the scop</w:t>
        </w:r>
      </w:ins>
      <w:ins w:id="45" w:author="Nicolas Dolce" w:date="2022-05-16T22:01:00Z">
        <w:r w:rsidR="00237B5C">
          <w:rPr>
            <w:bCs/>
          </w:rPr>
          <w:t xml:space="preserve">e of reasons. </w:t>
        </w:r>
      </w:ins>
      <w:r w:rsidR="00F066FF">
        <w:rPr>
          <w:bCs/>
        </w:rPr>
        <w:t xml:space="preserve">These volunteer </w:t>
      </w:r>
      <w:r w:rsidR="00EB2A80">
        <w:rPr>
          <w:bCs/>
        </w:rPr>
        <w:t xml:space="preserve">results </w:t>
      </w:r>
      <w:r w:rsidR="00F066FF">
        <w:rPr>
          <w:bCs/>
        </w:rPr>
        <w:t>are similar to the literature with</w:t>
      </w:r>
      <w:r w:rsidR="00D72A1D">
        <w:rPr>
          <w:bCs/>
        </w:rPr>
        <w:t xml:space="preserve"> animal assisted therapy</w:t>
      </w:r>
      <w:r w:rsidR="00F066FF">
        <w:rPr>
          <w:bCs/>
        </w:rPr>
        <w:t xml:space="preserve"> </w:t>
      </w:r>
      <w:r w:rsidR="00D72A1D">
        <w:rPr>
          <w:bCs/>
        </w:rPr>
        <w:t>(</w:t>
      </w:r>
      <w:r w:rsidR="001A7427">
        <w:rPr>
          <w:bCs/>
        </w:rPr>
        <w:t>AAT</w:t>
      </w:r>
      <w:r w:rsidR="00D72A1D">
        <w:rPr>
          <w:bCs/>
        </w:rPr>
        <w:t>)</w:t>
      </w:r>
      <w:r w:rsidR="001A7427">
        <w:rPr>
          <w:bCs/>
        </w:rPr>
        <w:t xml:space="preserve"> and dog specific AAI</w:t>
      </w:r>
      <w:r w:rsidR="00EB2A80">
        <w:rPr>
          <w:bCs/>
        </w:rPr>
        <w:t xml:space="preserve"> group</w:t>
      </w:r>
      <w:r w:rsidR="008A5B4D">
        <w:rPr>
          <w:bCs/>
        </w:rPr>
        <w:t>s</w:t>
      </w:r>
      <w:r w:rsidR="001A7427">
        <w:rPr>
          <w:bCs/>
        </w:rPr>
        <w:t xml:space="preserve">. </w:t>
      </w:r>
      <w:r w:rsidR="00D15150">
        <w:rPr>
          <w:bCs/>
        </w:rPr>
        <w:t xml:space="preserve"> </w:t>
      </w:r>
      <w:r w:rsidR="00E95F22">
        <w:rPr>
          <w:bCs/>
        </w:rPr>
        <w:t xml:space="preserve"> </w:t>
      </w:r>
    </w:p>
    <w:p w14:paraId="2AA679A0" w14:textId="77777777" w:rsidR="006C585D" w:rsidRDefault="006C585D" w:rsidP="00972F8F">
      <w:pPr>
        <w:pStyle w:val="NormalWeb"/>
        <w:shd w:val="clear" w:color="auto" w:fill="FFFFFF"/>
        <w:spacing w:before="0" w:beforeAutospacing="0" w:after="0" w:afterAutospacing="0" w:line="480" w:lineRule="auto"/>
        <w:rPr>
          <w:color w:val="333333"/>
        </w:rPr>
      </w:pPr>
    </w:p>
    <w:p w14:paraId="4F94A885" w14:textId="69B592E7" w:rsidR="006C585D" w:rsidRPr="00007080" w:rsidRDefault="006C585D" w:rsidP="00972F8F">
      <w:pPr>
        <w:pStyle w:val="NormalWeb"/>
        <w:shd w:val="clear" w:color="auto" w:fill="FFFFFF"/>
        <w:spacing w:before="0" w:beforeAutospacing="0" w:after="0" w:afterAutospacing="0" w:line="480" w:lineRule="auto"/>
        <w:rPr>
          <w:color w:val="333333"/>
        </w:rPr>
      </w:pPr>
      <w:r>
        <w:rPr>
          <w:color w:val="333333"/>
        </w:rPr>
        <w:tab/>
      </w:r>
      <w:r>
        <w:rPr>
          <w:i/>
          <w:iCs/>
          <w:color w:val="333333"/>
        </w:rPr>
        <w:t xml:space="preserve">Key Words: </w:t>
      </w:r>
      <w:ins w:id="46" w:author="Microsoft Office User" w:date="2022-05-16T20:03:00Z">
        <w:r w:rsidR="00F611BB">
          <w:rPr>
            <w:color w:val="333333"/>
          </w:rPr>
          <w:t>m</w:t>
        </w:r>
      </w:ins>
      <w:del w:id="47" w:author="Microsoft Office User" w:date="2022-05-16T20:03:00Z">
        <w:r w:rsidR="00007080" w:rsidDel="00F611BB">
          <w:rPr>
            <w:color w:val="333333"/>
          </w:rPr>
          <w:delText>M</w:delText>
        </w:r>
      </w:del>
      <w:r w:rsidR="00007080">
        <w:rPr>
          <w:color w:val="333333"/>
        </w:rPr>
        <w:t xml:space="preserve">otivation, volunteer, </w:t>
      </w:r>
      <w:commentRangeStart w:id="48"/>
      <w:r w:rsidR="00156B00">
        <w:rPr>
          <w:color w:val="333333"/>
        </w:rPr>
        <w:t>dogs</w:t>
      </w:r>
      <w:commentRangeEnd w:id="48"/>
      <w:r w:rsidR="002823A4">
        <w:rPr>
          <w:rStyle w:val="CommentReference"/>
          <w:rFonts w:asciiTheme="minorHAnsi" w:hAnsiTheme="minorHAnsi"/>
        </w:rPr>
        <w:commentReference w:id="48"/>
      </w:r>
      <w:r w:rsidR="009F0C88">
        <w:rPr>
          <w:color w:val="333333"/>
        </w:rPr>
        <w:t>, AAI, animals, species</w:t>
      </w:r>
    </w:p>
    <w:p w14:paraId="1511D567" w14:textId="77777777" w:rsidR="00972F8F" w:rsidRPr="00972F8F" w:rsidRDefault="00972F8F" w:rsidP="00972F8F">
      <w:pPr>
        <w:pStyle w:val="NormalWeb"/>
        <w:shd w:val="clear" w:color="auto" w:fill="FFFFFF"/>
        <w:spacing w:before="0" w:beforeAutospacing="0" w:after="0" w:afterAutospacing="0" w:line="480" w:lineRule="auto"/>
        <w:jc w:val="center"/>
        <w:rPr>
          <w:b/>
          <w:bCs/>
          <w:color w:val="333333"/>
        </w:rPr>
      </w:pPr>
    </w:p>
    <w:p w14:paraId="68349726" w14:textId="77777777" w:rsidR="00C965AF" w:rsidRDefault="00C965AF" w:rsidP="0035494F">
      <w:pPr>
        <w:pStyle w:val="NormalWeb"/>
        <w:shd w:val="clear" w:color="auto" w:fill="FFFFFF"/>
        <w:spacing w:before="0" w:beforeAutospacing="0" w:after="0" w:afterAutospacing="0" w:line="480" w:lineRule="auto"/>
        <w:rPr>
          <w:color w:val="333333"/>
        </w:rPr>
      </w:pPr>
    </w:p>
    <w:p w14:paraId="449778A0" w14:textId="77777777" w:rsidR="00C965AF" w:rsidRDefault="00C965AF" w:rsidP="0035494F">
      <w:pPr>
        <w:pStyle w:val="NormalWeb"/>
        <w:shd w:val="clear" w:color="auto" w:fill="FFFFFF"/>
        <w:spacing w:before="0" w:beforeAutospacing="0" w:after="0" w:afterAutospacing="0" w:line="480" w:lineRule="auto"/>
        <w:rPr>
          <w:color w:val="333333"/>
        </w:rPr>
      </w:pPr>
    </w:p>
    <w:p w14:paraId="01FB7A94" w14:textId="77777777" w:rsidR="00C965AF" w:rsidRDefault="00C965AF" w:rsidP="0035494F">
      <w:pPr>
        <w:pStyle w:val="NormalWeb"/>
        <w:shd w:val="clear" w:color="auto" w:fill="FFFFFF"/>
        <w:spacing w:before="0" w:beforeAutospacing="0" w:after="0" w:afterAutospacing="0" w:line="480" w:lineRule="auto"/>
        <w:rPr>
          <w:color w:val="333333"/>
        </w:rPr>
      </w:pPr>
    </w:p>
    <w:p w14:paraId="279A3B30" w14:textId="77777777" w:rsidR="00C965AF" w:rsidRDefault="00C965AF" w:rsidP="0035494F">
      <w:pPr>
        <w:pStyle w:val="NormalWeb"/>
        <w:shd w:val="clear" w:color="auto" w:fill="FFFFFF"/>
        <w:spacing w:before="0" w:beforeAutospacing="0" w:after="0" w:afterAutospacing="0" w:line="480" w:lineRule="auto"/>
        <w:rPr>
          <w:color w:val="333333"/>
        </w:rPr>
      </w:pPr>
    </w:p>
    <w:p w14:paraId="2CE9C269" w14:textId="43D325E9" w:rsidR="00C35F15" w:rsidRDefault="00AB264D" w:rsidP="00614DD8">
      <w:pPr>
        <w:rPr>
          <w:color w:val="333333"/>
        </w:rPr>
      </w:pPr>
      <w:r>
        <w:rPr>
          <w:color w:val="333333"/>
        </w:rPr>
        <w:br w:type="page"/>
      </w:r>
    </w:p>
    <w:p w14:paraId="69DD35C3" w14:textId="14AAA862" w:rsidR="008F76A3" w:rsidRDefault="00C35F15" w:rsidP="0093788B">
      <w:pPr>
        <w:pStyle w:val="NormalWeb"/>
        <w:shd w:val="clear" w:color="auto" w:fill="FFFFFF"/>
        <w:spacing w:before="0" w:beforeAutospacing="0" w:after="0" w:afterAutospacing="0" w:line="480" w:lineRule="auto"/>
        <w:jc w:val="center"/>
      </w:pPr>
      <w:r w:rsidRPr="00722E5F">
        <w:rPr>
          <w:b/>
          <w:bCs/>
          <w:color w:val="333333"/>
        </w:rPr>
        <w:lastRenderedPageBreak/>
        <w:t xml:space="preserve">Volunteerism </w:t>
      </w:r>
      <w:commentRangeStart w:id="49"/>
      <w:r w:rsidRPr="00722E5F">
        <w:rPr>
          <w:b/>
          <w:bCs/>
          <w:color w:val="333333"/>
        </w:rPr>
        <w:t>Motivation</w:t>
      </w:r>
      <w:commentRangeEnd w:id="49"/>
      <w:r w:rsidR="0082064A">
        <w:rPr>
          <w:rStyle w:val="CommentReference"/>
          <w:rFonts w:asciiTheme="minorHAnsi" w:hAnsiTheme="minorHAnsi"/>
        </w:rPr>
        <w:commentReference w:id="49"/>
      </w:r>
    </w:p>
    <w:p w14:paraId="23EDFF2D" w14:textId="1EE744AE" w:rsidR="008F76A3" w:rsidRDefault="008F76A3" w:rsidP="0093788B">
      <w:pPr>
        <w:pStyle w:val="CommentText"/>
        <w:spacing w:line="480" w:lineRule="auto"/>
        <w:ind w:firstLine="720"/>
        <w:rPr>
          <w:rFonts w:ascii="Times New Roman" w:hAnsi="Times New Roman"/>
          <w:sz w:val="24"/>
          <w:szCs w:val="24"/>
        </w:rPr>
      </w:pPr>
      <w:r w:rsidRPr="006F269E">
        <w:rPr>
          <w:rFonts w:ascii="Times New Roman" w:hAnsi="Times New Roman"/>
          <w:sz w:val="24"/>
          <w:szCs w:val="24"/>
        </w:rPr>
        <w:t xml:space="preserve">Nonprofits make up 5.9% of Gross Domestic Product (GDP) </w:t>
      </w:r>
      <w:r w:rsidRPr="006F269E">
        <w:rPr>
          <w:rFonts w:ascii="Times New Roman" w:hAnsi="Times New Roman"/>
          <w:color w:val="333333"/>
          <w:sz w:val="24"/>
          <w:szCs w:val="24"/>
        </w:rPr>
        <w:t xml:space="preserve">(Independent Sector, 2022). </w:t>
      </w:r>
      <w:r>
        <w:rPr>
          <w:rFonts w:ascii="Times New Roman" w:hAnsi="Times New Roman"/>
          <w:color w:val="000000"/>
          <w:sz w:val="24"/>
          <w:szCs w:val="24"/>
        </w:rPr>
        <w:t>Over</w:t>
      </w:r>
      <w:r w:rsidRPr="006F269E">
        <w:rPr>
          <w:rFonts w:ascii="Times New Roman" w:hAnsi="Times New Roman"/>
          <w:color w:val="000000"/>
          <w:sz w:val="24"/>
          <w:szCs w:val="24"/>
        </w:rPr>
        <w:t xml:space="preserve"> 6</w:t>
      </w:r>
      <w:r>
        <w:rPr>
          <w:rFonts w:ascii="Times New Roman" w:hAnsi="Times New Roman"/>
          <w:color w:val="000000"/>
          <w:sz w:val="24"/>
          <w:szCs w:val="24"/>
        </w:rPr>
        <w:t xml:space="preserve">0 </w:t>
      </w:r>
      <w:r w:rsidRPr="006F269E">
        <w:rPr>
          <w:rFonts w:ascii="Times New Roman" w:hAnsi="Times New Roman"/>
          <w:color w:val="000000"/>
          <w:sz w:val="24"/>
          <w:szCs w:val="24"/>
        </w:rPr>
        <w:t>million people volunteered through or for an organization at least once between 2014 and 2015.</w:t>
      </w:r>
      <w:r>
        <w:rPr>
          <w:rFonts w:ascii="Times New Roman" w:hAnsi="Times New Roman"/>
          <w:color w:val="000000"/>
          <w:sz w:val="24"/>
          <w:szCs w:val="24"/>
        </w:rPr>
        <w:t xml:space="preserve"> During the same time period v</w:t>
      </w:r>
      <w:r w:rsidRPr="006F269E">
        <w:rPr>
          <w:rFonts w:ascii="Times New Roman" w:hAnsi="Times New Roman"/>
          <w:color w:val="000000"/>
          <w:sz w:val="24"/>
          <w:szCs w:val="24"/>
        </w:rPr>
        <w:t>olunteers spent a median of</w:t>
      </w:r>
      <w:r>
        <w:rPr>
          <w:rFonts w:ascii="Times New Roman" w:hAnsi="Times New Roman"/>
          <w:color w:val="000000"/>
          <w:sz w:val="24"/>
          <w:szCs w:val="24"/>
        </w:rPr>
        <w:t xml:space="preserve"> approximately</w:t>
      </w:r>
      <w:r w:rsidRPr="006F269E">
        <w:rPr>
          <w:rFonts w:ascii="Times New Roman" w:hAnsi="Times New Roman"/>
          <w:color w:val="000000"/>
          <w:sz w:val="24"/>
          <w:szCs w:val="24"/>
        </w:rPr>
        <w:t xml:space="preserve"> 5</w:t>
      </w:r>
      <w:r>
        <w:rPr>
          <w:rFonts w:ascii="Times New Roman" w:hAnsi="Times New Roman"/>
          <w:color w:val="000000"/>
          <w:sz w:val="24"/>
          <w:szCs w:val="24"/>
        </w:rPr>
        <w:t>0</w:t>
      </w:r>
      <w:r w:rsidRPr="006F269E">
        <w:rPr>
          <w:rFonts w:ascii="Times New Roman" w:hAnsi="Times New Roman"/>
          <w:color w:val="000000"/>
          <w:sz w:val="24"/>
          <w:szCs w:val="24"/>
        </w:rPr>
        <w:t xml:space="preserve"> hours on volunteer activities</w:t>
      </w:r>
      <w:r>
        <w:rPr>
          <w:rFonts w:ascii="Times New Roman" w:hAnsi="Times New Roman"/>
          <w:color w:val="000000"/>
          <w:sz w:val="24"/>
          <w:szCs w:val="24"/>
        </w:rPr>
        <w:t xml:space="preserve">. While volunteerism has been studied extensively, little research has been </w:t>
      </w:r>
      <w:r w:rsidR="00186FF4">
        <w:rPr>
          <w:rFonts w:ascii="Times New Roman" w:hAnsi="Times New Roman"/>
          <w:color w:val="000000"/>
          <w:sz w:val="24"/>
          <w:szCs w:val="24"/>
        </w:rPr>
        <w:t xml:space="preserve">conducted </w:t>
      </w:r>
      <w:r>
        <w:rPr>
          <w:rFonts w:ascii="Times New Roman" w:hAnsi="Times New Roman"/>
          <w:color w:val="000000"/>
          <w:sz w:val="24"/>
          <w:szCs w:val="24"/>
        </w:rPr>
        <w:t xml:space="preserve">on specific subgroups of volunteers. </w:t>
      </w:r>
    </w:p>
    <w:p w14:paraId="5D27DCBD" w14:textId="076399C5" w:rsidR="00A96B64" w:rsidRDefault="000C5B17" w:rsidP="0093788B">
      <w:pPr>
        <w:pStyle w:val="CommentText"/>
        <w:spacing w:line="480" w:lineRule="auto"/>
        <w:ind w:firstLine="720"/>
        <w:rPr>
          <w:rFonts w:ascii="Times New Roman" w:hAnsi="Times New Roman"/>
          <w:sz w:val="24"/>
          <w:szCs w:val="24"/>
        </w:rPr>
      </w:pPr>
      <w:r w:rsidRPr="006F269E">
        <w:rPr>
          <w:rFonts w:ascii="Times New Roman" w:hAnsi="Times New Roman"/>
          <w:sz w:val="24"/>
          <w:szCs w:val="24"/>
        </w:rPr>
        <w:t xml:space="preserve">This paper </w:t>
      </w:r>
      <w:commentRangeStart w:id="50"/>
      <w:r w:rsidRPr="006F269E">
        <w:rPr>
          <w:rFonts w:ascii="Times New Roman" w:hAnsi="Times New Roman"/>
          <w:sz w:val="24"/>
          <w:szCs w:val="24"/>
        </w:rPr>
        <w:t>investigat</w:t>
      </w:r>
      <w:r w:rsidR="00815533">
        <w:rPr>
          <w:rFonts w:ascii="Times New Roman" w:hAnsi="Times New Roman"/>
          <w:sz w:val="24"/>
          <w:szCs w:val="24"/>
        </w:rPr>
        <w:t>e</w:t>
      </w:r>
      <w:r w:rsidR="008F6C2B">
        <w:rPr>
          <w:rFonts w:ascii="Times New Roman" w:hAnsi="Times New Roman"/>
          <w:sz w:val="24"/>
          <w:szCs w:val="24"/>
        </w:rPr>
        <w:t>d</w:t>
      </w:r>
      <w:r w:rsidRPr="006F269E">
        <w:rPr>
          <w:rFonts w:ascii="Times New Roman" w:hAnsi="Times New Roman"/>
          <w:sz w:val="24"/>
          <w:szCs w:val="24"/>
        </w:rPr>
        <w:t xml:space="preserve"> </w:t>
      </w:r>
      <w:commentRangeEnd w:id="50"/>
      <w:r w:rsidR="00815533">
        <w:rPr>
          <w:rStyle w:val="CommentReference"/>
        </w:rPr>
        <w:commentReference w:id="50"/>
      </w:r>
      <w:r w:rsidRPr="006F269E">
        <w:rPr>
          <w:rFonts w:ascii="Times New Roman" w:hAnsi="Times New Roman"/>
          <w:sz w:val="24"/>
          <w:szCs w:val="24"/>
        </w:rPr>
        <w:t xml:space="preserve">volunteering in </w:t>
      </w:r>
      <w:r>
        <w:rPr>
          <w:rFonts w:ascii="Times New Roman" w:hAnsi="Times New Roman"/>
          <w:sz w:val="24"/>
          <w:szCs w:val="24"/>
        </w:rPr>
        <w:t xml:space="preserve">the </w:t>
      </w:r>
      <w:r w:rsidRPr="006F269E">
        <w:rPr>
          <w:rFonts w:ascii="Times New Roman" w:hAnsi="Times New Roman"/>
          <w:sz w:val="24"/>
          <w:szCs w:val="24"/>
        </w:rPr>
        <w:t>specific area</w:t>
      </w:r>
      <w:r>
        <w:rPr>
          <w:rFonts w:ascii="Times New Roman" w:hAnsi="Times New Roman"/>
          <w:sz w:val="24"/>
          <w:szCs w:val="24"/>
        </w:rPr>
        <w:t xml:space="preserve"> of </w:t>
      </w:r>
      <w:r w:rsidRPr="006F269E">
        <w:rPr>
          <w:rFonts w:ascii="Times New Roman" w:hAnsi="Times New Roman"/>
          <w:sz w:val="24"/>
          <w:szCs w:val="24"/>
        </w:rPr>
        <w:t>animal handlers participating in animal assisted interventions (AAI). AAIs are activities that involve interaction with a friendly animal with the goal of improving human well-being.</w:t>
      </w:r>
      <w:r>
        <w:rPr>
          <w:rFonts w:ascii="Times New Roman" w:hAnsi="Times New Roman"/>
          <w:sz w:val="24"/>
          <w:szCs w:val="24"/>
        </w:rPr>
        <w:t xml:space="preserve"> This </w:t>
      </w:r>
      <w:r w:rsidRPr="006F269E">
        <w:rPr>
          <w:rFonts w:ascii="Times New Roman" w:hAnsi="Times New Roman"/>
          <w:sz w:val="24"/>
          <w:szCs w:val="24"/>
        </w:rPr>
        <w:t xml:space="preserve">paper </w:t>
      </w:r>
      <w:r w:rsidR="00272715">
        <w:rPr>
          <w:rFonts w:ascii="Times New Roman" w:hAnsi="Times New Roman"/>
          <w:sz w:val="24"/>
          <w:szCs w:val="24"/>
        </w:rPr>
        <w:t>explored</w:t>
      </w:r>
      <w:r w:rsidRPr="006F269E">
        <w:rPr>
          <w:rFonts w:ascii="Times New Roman" w:hAnsi="Times New Roman"/>
          <w:sz w:val="24"/>
          <w:szCs w:val="24"/>
        </w:rPr>
        <w:t xml:space="preserve"> the literature on general volunteerism</w:t>
      </w:r>
      <w:r>
        <w:rPr>
          <w:rFonts w:ascii="Times New Roman" w:hAnsi="Times New Roman"/>
          <w:sz w:val="24"/>
          <w:szCs w:val="24"/>
        </w:rPr>
        <w:t xml:space="preserve">. This </w:t>
      </w:r>
      <w:r w:rsidR="0094709F">
        <w:rPr>
          <w:rFonts w:ascii="Times New Roman" w:hAnsi="Times New Roman"/>
          <w:sz w:val="24"/>
          <w:szCs w:val="24"/>
        </w:rPr>
        <w:t>research</w:t>
      </w:r>
      <w:r w:rsidR="00186FF4">
        <w:rPr>
          <w:rFonts w:ascii="Times New Roman" w:hAnsi="Times New Roman"/>
          <w:sz w:val="24"/>
          <w:szCs w:val="24"/>
        </w:rPr>
        <w:t xml:space="preserve"> aim</w:t>
      </w:r>
      <w:r w:rsidR="00272715">
        <w:rPr>
          <w:rFonts w:ascii="Times New Roman" w:hAnsi="Times New Roman"/>
          <w:sz w:val="24"/>
          <w:szCs w:val="24"/>
        </w:rPr>
        <w:t>ed</w:t>
      </w:r>
      <w:r w:rsidR="00186FF4">
        <w:rPr>
          <w:rFonts w:ascii="Times New Roman" w:hAnsi="Times New Roman"/>
          <w:sz w:val="24"/>
          <w:szCs w:val="24"/>
        </w:rPr>
        <w:t xml:space="preserve"> </w:t>
      </w:r>
      <w:r>
        <w:rPr>
          <w:rFonts w:ascii="Times New Roman" w:hAnsi="Times New Roman"/>
          <w:sz w:val="24"/>
          <w:szCs w:val="24"/>
        </w:rPr>
        <w:t xml:space="preserve">to </w:t>
      </w:r>
      <w:r w:rsidRPr="006F269E">
        <w:rPr>
          <w:rFonts w:ascii="Times New Roman" w:hAnsi="Times New Roman"/>
          <w:sz w:val="24"/>
          <w:szCs w:val="24"/>
        </w:rPr>
        <w:t xml:space="preserve">develop an understanding of this unique volunteer position through </w:t>
      </w:r>
      <w:r>
        <w:rPr>
          <w:rFonts w:ascii="Times New Roman" w:hAnsi="Times New Roman"/>
          <w:sz w:val="24"/>
          <w:szCs w:val="24"/>
        </w:rPr>
        <w:t xml:space="preserve">an </w:t>
      </w:r>
      <w:r w:rsidRPr="006F269E">
        <w:rPr>
          <w:rFonts w:ascii="Times New Roman" w:hAnsi="Times New Roman"/>
          <w:sz w:val="24"/>
          <w:szCs w:val="24"/>
        </w:rPr>
        <w:t>analysis of survey data.</w:t>
      </w:r>
    </w:p>
    <w:p w14:paraId="71B4E14A" w14:textId="7CAD2806" w:rsidR="0031582A" w:rsidRDefault="000451E3" w:rsidP="0061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i/>
          <w:iCs/>
          <w:sz w:val="24"/>
          <w:szCs w:val="24"/>
        </w:rPr>
      </w:pPr>
      <w:r>
        <w:rPr>
          <w:rFonts w:ascii="Times New Roman" w:hAnsi="Times New Roman"/>
          <w:b/>
          <w:bCs/>
          <w:sz w:val="24"/>
          <w:szCs w:val="24"/>
        </w:rPr>
        <w:t>V</w:t>
      </w:r>
      <w:r w:rsidR="00D73FE8" w:rsidRPr="00E82C9E">
        <w:rPr>
          <w:rFonts w:ascii="Times New Roman" w:hAnsi="Times New Roman"/>
          <w:b/>
          <w:bCs/>
          <w:sz w:val="24"/>
          <w:szCs w:val="24"/>
        </w:rPr>
        <w:t xml:space="preserve">olunteers and </w:t>
      </w:r>
      <w:r>
        <w:rPr>
          <w:rFonts w:ascii="Times New Roman" w:hAnsi="Times New Roman"/>
          <w:b/>
          <w:bCs/>
          <w:sz w:val="24"/>
          <w:szCs w:val="24"/>
        </w:rPr>
        <w:t>V</w:t>
      </w:r>
      <w:r w:rsidR="00D73FE8" w:rsidRPr="00E82C9E">
        <w:rPr>
          <w:rFonts w:ascii="Times New Roman" w:hAnsi="Times New Roman"/>
          <w:b/>
          <w:bCs/>
          <w:sz w:val="24"/>
          <w:szCs w:val="24"/>
        </w:rPr>
        <w:t>olunteering</w:t>
      </w:r>
    </w:p>
    <w:p w14:paraId="32886527" w14:textId="795CA1B7" w:rsidR="00BE3297" w:rsidRPr="0093788B" w:rsidRDefault="0004488B" w:rsidP="00614DD8">
      <w:pPr>
        <w:spacing w:line="480" w:lineRule="auto"/>
        <w:rPr>
          <w:rFonts w:ascii="Times New Roman" w:hAnsi="Times New Roman"/>
          <w:i/>
          <w:iCs/>
          <w:sz w:val="24"/>
          <w:szCs w:val="24"/>
        </w:rPr>
      </w:pPr>
      <w:r>
        <w:rPr>
          <w:rFonts w:ascii="Times New Roman" w:hAnsi="Times New Roman"/>
          <w:i/>
          <w:iCs/>
          <w:sz w:val="24"/>
          <w:szCs w:val="24"/>
        </w:rPr>
        <w:t>Demographics of Volunteers</w:t>
      </w:r>
    </w:p>
    <w:p w14:paraId="22AF43C2" w14:textId="453A6A6C" w:rsidR="00BE3297" w:rsidRDefault="00900028" w:rsidP="00186FF4">
      <w:pPr>
        <w:spacing w:line="480" w:lineRule="auto"/>
        <w:ind w:firstLine="720"/>
        <w:rPr>
          <w:rFonts w:ascii="Times New Roman" w:hAnsi="Times New Roman"/>
          <w:color w:val="000000"/>
          <w:sz w:val="24"/>
          <w:szCs w:val="24"/>
        </w:rPr>
      </w:pPr>
      <w:r>
        <w:rPr>
          <w:rFonts w:ascii="Times New Roman" w:hAnsi="Times New Roman"/>
          <w:color w:val="000000"/>
          <w:sz w:val="24"/>
          <w:szCs w:val="24"/>
        </w:rPr>
        <w:t xml:space="preserve">The rate of volunteering varies across several demographic factors. </w:t>
      </w:r>
      <w:commentRangeStart w:id="51"/>
      <w:r w:rsidR="00BE3297">
        <w:rPr>
          <w:rFonts w:ascii="Times New Roman" w:hAnsi="Times New Roman"/>
          <w:color w:val="000000"/>
          <w:sz w:val="24"/>
          <w:szCs w:val="24"/>
        </w:rPr>
        <w:t>M</w:t>
      </w:r>
      <w:r w:rsidR="00BE3297" w:rsidRPr="006F269E">
        <w:rPr>
          <w:rFonts w:ascii="Times New Roman" w:hAnsi="Times New Roman"/>
          <w:color w:val="000000"/>
          <w:sz w:val="24"/>
          <w:szCs w:val="24"/>
        </w:rPr>
        <w:t>en</w:t>
      </w:r>
      <w:commentRangeEnd w:id="51"/>
      <w:r w:rsidR="000F74BE">
        <w:rPr>
          <w:rStyle w:val="CommentReference"/>
        </w:rPr>
        <w:commentReference w:id="51"/>
      </w:r>
      <w:r w:rsidR="00BE3297">
        <w:rPr>
          <w:rFonts w:ascii="Times New Roman" w:hAnsi="Times New Roman"/>
          <w:color w:val="000000"/>
          <w:sz w:val="24"/>
          <w:szCs w:val="24"/>
        </w:rPr>
        <w:t xml:space="preserve"> volunteered </w:t>
      </w:r>
      <w:r w:rsidR="000F74BE">
        <w:rPr>
          <w:rFonts w:ascii="Times New Roman" w:hAnsi="Times New Roman"/>
          <w:color w:val="000000"/>
          <w:sz w:val="24"/>
          <w:szCs w:val="24"/>
        </w:rPr>
        <w:t xml:space="preserve">at a rate of about </w:t>
      </w:r>
      <w:r w:rsidR="00BE3297">
        <w:rPr>
          <w:rFonts w:ascii="Times New Roman" w:hAnsi="Times New Roman"/>
          <w:color w:val="000000"/>
          <w:sz w:val="24"/>
          <w:szCs w:val="24"/>
        </w:rPr>
        <w:t>22%</w:t>
      </w:r>
      <w:r w:rsidR="00BE3297" w:rsidRPr="0064247B">
        <w:rPr>
          <w:rFonts w:ascii="Times New Roman" w:hAnsi="Times New Roman"/>
          <w:color w:val="000000"/>
          <w:sz w:val="24"/>
          <w:szCs w:val="24"/>
        </w:rPr>
        <w:t xml:space="preserve"> </w:t>
      </w:r>
      <w:r w:rsidR="00BE3297">
        <w:rPr>
          <w:rFonts w:ascii="Times New Roman" w:hAnsi="Times New Roman"/>
          <w:color w:val="000000"/>
          <w:sz w:val="24"/>
          <w:szCs w:val="24"/>
        </w:rPr>
        <w:t xml:space="preserve">while </w:t>
      </w:r>
      <w:r w:rsidR="000F74BE">
        <w:rPr>
          <w:rFonts w:ascii="Times New Roman" w:hAnsi="Times New Roman"/>
          <w:color w:val="000000"/>
          <w:sz w:val="24"/>
          <w:szCs w:val="24"/>
        </w:rPr>
        <w:t xml:space="preserve">28% of </w:t>
      </w:r>
      <w:r w:rsidR="00BE3297" w:rsidRPr="006F269E">
        <w:rPr>
          <w:rFonts w:ascii="Times New Roman" w:hAnsi="Times New Roman"/>
          <w:color w:val="000000"/>
          <w:sz w:val="24"/>
          <w:szCs w:val="24"/>
        </w:rPr>
        <w:t xml:space="preserve">women </w:t>
      </w:r>
      <w:r w:rsidR="00BE3297">
        <w:rPr>
          <w:rFonts w:ascii="Times New Roman" w:hAnsi="Times New Roman"/>
          <w:color w:val="000000"/>
          <w:sz w:val="24"/>
          <w:szCs w:val="24"/>
        </w:rPr>
        <w:t xml:space="preserve">volunteered People who were most likely to volunteer tended to be older, </w:t>
      </w:r>
      <w:r w:rsidR="000F74BE">
        <w:rPr>
          <w:rFonts w:ascii="Times New Roman" w:hAnsi="Times New Roman"/>
          <w:color w:val="000000"/>
          <w:sz w:val="24"/>
          <w:szCs w:val="24"/>
        </w:rPr>
        <w:t xml:space="preserve">between </w:t>
      </w:r>
      <w:r w:rsidR="00BE3297" w:rsidRPr="006F269E">
        <w:rPr>
          <w:rFonts w:ascii="Times New Roman" w:hAnsi="Times New Roman"/>
          <w:color w:val="000000"/>
          <w:sz w:val="24"/>
          <w:szCs w:val="24"/>
        </w:rPr>
        <w:t>35</w:t>
      </w:r>
      <w:r w:rsidR="00BE3297">
        <w:rPr>
          <w:rFonts w:ascii="Times New Roman" w:hAnsi="Times New Roman"/>
          <w:color w:val="000000"/>
          <w:sz w:val="24"/>
          <w:szCs w:val="24"/>
        </w:rPr>
        <w:t xml:space="preserve"> </w:t>
      </w:r>
      <w:r w:rsidR="00BE3297" w:rsidRPr="006F269E">
        <w:rPr>
          <w:rFonts w:ascii="Times New Roman" w:hAnsi="Times New Roman"/>
          <w:color w:val="000000"/>
          <w:sz w:val="24"/>
          <w:szCs w:val="24"/>
        </w:rPr>
        <w:t>and 54</w:t>
      </w:r>
      <w:r w:rsidR="00BE3297">
        <w:rPr>
          <w:rFonts w:ascii="Times New Roman" w:hAnsi="Times New Roman"/>
          <w:color w:val="000000"/>
          <w:sz w:val="24"/>
          <w:szCs w:val="24"/>
        </w:rPr>
        <w:t xml:space="preserve">. Volunteerism varies by race with </w:t>
      </w:r>
      <w:r w:rsidR="00BE3297" w:rsidRPr="006F269E">
        <w:rPr>
          <w:rFonts w:ascii="Times New Roman" w:hAnsi="Times New Roman"/>
          <w:color w:val="000000"/>
          <w:sz w:val="24"/>
          <w:szCs w:val="24"/>
        </w:rPr>
        <w:t>Whites</w:t>
      </w:r>
      <w:r w:rsidR="00BE3297">
        <w:rPr>
          <w:rFonts w:ascii="Times New Roman" w:hAnsi="Times New Roman"/>
          <w:color w:val="000000"/>
          <w:sz w:val="24"/>
          <w:szCs w:val="24"/>
        </w:rPr>
        <w:t xml:space="preserve"> volunteering</w:t>
      </w:r>
      <w:r w:rsidR="00BE3297" w:rsidRPr="006F269E">
        <w:rPr>
          <w:rFonts w:ascii="Times New Roman" w:hAnsi="Times New Roman"/>
          <w:color w:val="000000"/>
          <w:sz w:val="24"/>
          <w:szCs w:val="24"/>
        </w:rPr>
        <w:t xml:space="preserve"> at</w:t>
      </w:r>
      <w:r w:rsidR="00BE3297">
        <w:rPr>
          <w:rFonts w:ascii="Times New Roman" w:hAnsi="Times New Roman"/>
          <w:color w:val="000000"/>
          <w:sz w:val="24"/>
          <w:szCs w:val="24"/>
        </w:rPr>
        <w:t xml:space="preserve"> </w:t>
      </w:r>
      <w:r w:rsidR="00BE3297" w:rsidRPr="006F269E">
        <w:rPr>
          <w:rFonts w:ascii="Times New Roman" w:hAnsi="Times New Roman"/>
          <w:color w:val="000000"/>
          <w:sz w:val="24"/>
          <w:szCs w:val="24"/>
        </w:rPr>
        <w:t>26%</w:t>
      </w:r>
      <w:r w:rsidR="00BE3297">
        <w:rPr>
          <w:rFonts w:ascii="Times New Roman" w:hAnsi="Times New Roman"/>
          <w:color w:val="000000"/>
          <w:sz w:val="24"/>
          <w:szCs w:val="24"/>
        </w:rPr>
        <w:t xml:space="preserve">, </w:t>
      </w:r>
      <w:r w:rsidR="00BE3297" w:rsidRPr="006F269E">
        <w:rPr>
          <w:rFonts w:ascii="Times New Roman" w:hAnsi="Times New Roman"/>
          <w:color w:val="000000"/>
          <w:sz w:val="24"/>
          <w:szCs w:val="24"/>
        </w:rPr>
        <w:t>Blacks</w:t>
      </w:r>
      <w:r w:rsidR="00BE3297">
        <w:rPr>
          <w:rFonts w:ascii="Times New Roman" w:hAnsi="Times New Roman"/>
          <w:color w:val="000000"/>
          <w:sz w:val="24"/>
          <w:szCs w:val="24"/>
        </w:rPr>
        <w:t xml:space="preserve"> at </w:t>
      </w:r>
      <w:r w:rsidR="00BE3297" w:rsidRPr="006F269E">
        <w:rPr>
          <w:rFonts w:ascii="Times New Roman" w:hAnsi="Times New Roman"/>
          <w:color w:val="000000"/>
          <w:sz w:val="24"/>
          <w:szCs w:val="24"/>
        </w:rPr>
        <w:t xml:space="preserve">19%, Asians </w:t>
      </w:r>
      <w:r w:rsidR="00BE3297">
        <w:rPr>
          <w:rFonts w:ascii="Times New Roman" w:hAnsi="Times New Roman"/>
          <w:color w:val="000000"/>
          <w:sz w:val="24"/>
          <w:szCs w:val="24"/>
        </w:rPr>
        <w:t xml:space="preserve">at </w:t>
      </w:r>
      <w:r w:rsidR="00BE3297" w:rsidRPr="006F269E">
        <w:rPr>
          <w:rFonts w:ascii="Times New Roman" w:hAnsi="Times New Roman"/>
          <w:color w:val="000000"/>
          <w:sz w:val="24"/>
          <w:szCs w:val="24"/>
        </w:rPr>
        <w:t>1</w:t>
      </w:r>
      <w:r w:rsidR="00BE3297">
        <w:rPr>
          <w:rFonts w:ascii="Times New Roman" w:hAnsi="Times New Roman"/>
          <w:color w:val="000000"/>
          <w:sz w:val="24"/>
          <w:szCs w:val="24"/>
        </w:rPr>
        <w:t>8</w:t>
      </w:r>
      <w:r w:rsidR="00BE3297" w:rsidRPr="006F269E">
        <w:rPr>
          <w:rFonts w:ascii="Times New Roman" w:hAnsi="Times New Roman"/>
          <w:color w:val="000000"/>
          <w:sz w:val="24"/>
          <w:szCs w:val="24"/>
        </w:rPr>
        <w:t>%, and Hispanics</w:t>
      </w:r>
      <w:r w:rsidR="00BE3297">
        <w:rPr>
          <w:rFonts w:ascii="Times New Roman" w:hAnsi="Times New Roman"/>
          <w:color w:val="000000"/>
          <w:sz w:val="24"/>
          <w:szCs w:val="24"/>
        </w:rPr>
        <w:t xml:space="preserve"> at </w:t>
      </w:r>
      <w:r w:rsidR="00BE3297" w:rsidRPr="006F269E">
        <w:rPr>
          <w:rFonts w:ascii="Times New Roman" w:hAnsi="Times New Roman"/>
          <w:color w:val="000000"/>
          <w:sz w:val="24"/>
          <w:szCs w:val="24"/>
        </w:rPr>
        <w:t>1</w:t>
      </w:r>
      <w:r w:rsidR="00BE3297">
        <w:rPr>
          <w:rFonts w:ascii="Times New Roman" w:hAnsi="Times New Roman"/>
          <w:color w:val="000000"/>
          <w:sz w:val="24"/>
          <w:szCs w:val="24"/>
        </w:rPr>
        <w:t>6</w:t>
      </w:r>
      <w:r w:rsidR="00BE3297" w:rsidRPr="006F269E">
        <w:rPr>
          <w:rFonts w:ascii="Times New Roman" w:hAnsi="Times New Roman"/>
          <w:color w:val="000000"/>
          <w:sz w:val="24"/>
          <w:szCs w:val="24"/>
        </w:rPr>
        <w:t xml:space="preserve">%. </w:t>
      </w:r>
      <w:r w:rsidR="00BE3297">
        <w:rPr>
          <w:rFonts w:ascii="Times New Roman" w:hAnsi="Times New Roman"/>
          <w:color w:val="000000"/>
          <w:sz w:val="24"/>
          <w:szCs w:val="24"/>
        </w:rPr>
        <w:t xml:space="preserve">Individuals who are married are more likely to volunteer </w:t>
      </w:r>
      <w:r w:rsidR="00BE3297" w:rsidRPr="006F269E">
        <w:rPr>
          <w:rFonts w:ascii="Times New Roman" w:hAnsi="Times New Roman"/>
          <w:color w:val="000000"/>
          <w:sz w:val="24"/>
          <w:szCs w:val="24"/>
        </w:rPr>
        <w:t>(</w:t>
      </w:r>
      <w:r w:rsidR="00BE3297">
        <w:rPr>
          <w:rFonts w:ascii="Times New Roman" w:hAnsi="Times New Roman"/>
          <w:color w:val="000000"/>
          <w:sz w:val="24"/>
          <w:szCs w:val="24"/>
        </w:rPr>
        <w:t>30%</w:t>
      </w:r>
      <w:r w:rsidR="00BE3297" w:rsidRPr="006F269E">
        <w:rPr>
          <w:rFonts w:ascii="Times New Roman" w:hAnsi="Times New Roman"/>
          <w:color w:val="000000"/>
          <w:sz w:val="24"/>
          <w:szCs w:val="24"/>
        </w:rPr>
        <w:t>) than those who had never married (</w:t>
      </w:r>
      <w:r w:rsidR="00BE3297">
        <w:rPr>
          <w:rFonts w:ascii="Times New Roman" w:hAnsi="Times New Roman"/>
          <w:color w:val="000000"/>
          <w:sz w:val="24"/>
          <w:szCs w:val="24"/>
        </w:rPr>
        <w:t>20%</w:t>
      </w:r>
      <w:r w:rsidR="00BE3297" w:rsidRPr="006F269E">
        <w:rPr>
          <w:rFonts w:ascii="Times New Roman" w:hAnsi="Times New Roman"/>
          <w:color w:val="000000"/>
          <w:sz w:val="24"/>
          <w:szCs w:val="24"/>
        </w:rPr>
        <w:t>)</w:t>
      </w:r>
      <w:r w:rsidR="00BE3297">
        <w:rPr>
          <w:rFonts w:ascii="Times New Roman" w:hAnsi="Times New Roman"/>
          <w:color w:val="000000"/>
          <w:sz w:val="24"/>
          <w:szCs w:val="24"/>
        </w:rPr>
        <w:t>. O</w:t>
      </w:r>
      <w:r w:rsidR="00BE3297" w:rsidRPr="006F269E">
        <w:rPr>
          <w:rFonts w:ascii="Times New Roman" w:hAnsi="Times New Roman"/>
          <w:color w:val="000000"/>
          <w:sz w:val="24"/>
          <w:szCs w:val="24"/>
        </w:rPr>
        <w:t xml:space="preserve">ther marital statuses </w:t>
      </w:r>
      <w:r w:rsidR="00BE3297">
        <w:rPr>
          <w:rFonts w:ascii="Times New Roman" w:hAnsi="Times New Roman"/>
          <w:color w:val="000000"/>
          <w:sz w:val="24"/>
          <w:szCs w:val="24"/>
        </w:rPr>
        <w:t xml:space="preserve">comprised of </w:t>
      </w:r>
      <w:r w:rsidR="00BE3297" w:rsidRPr="006F269E">
        <w:rPr>
          <w:rFonts w:ascii="Times New Roman" w:hAnsi="Times New Roman"/>
          <w:color w:val="000000"/>
          <w:sz w:val="24"/>
          <w:szCs w:val="24"/>
        </w:rPr>
        <w:t>20</w:t>
      </w:r>
      <w:r w:rsidR="00BE3297">
        <w:rPr>
          <w:rFonts w:ascii="Times New Roman" w:hAnsi="Times New Roman"/>
          <w:color w:val="000000"/>
          <w:sz w:val="24"/>
          <w:szCs w:val="24"/>
        </w:rPr>
        <w:t>% participation</w:t>
      </w:r>
      <w:r w:rsidR="00BE3297" w:rsidRPr="006F269E">
        <w:rPr>
          <w:rFonts w:ascii="Times New Roman" w:hAnsi="Times New Roman"/>
          <w:color w:val="000000"/>
          <w:sz w:val="24"/>
          <w:szCs w:val="24"/>
        </w:rPr>
        <w:t xml:space="preserve">. </w:t>
      </w:r>
      <w:r w:rsidR="00BE3297">
        <w:rPr>
          <w:rFonts w:ascii="Times New Roman" w:hAnsi="Times New Roman"/>
          <w:color w:val="000000"/>
          <w:sz w:val="24"/>
          <w:szCs w:val="24"/>
        </w:rPr>
        <w:t>People</w:t>
      </w:r>
      <w:r w:rsidR="00BE3297" w:rsidRPr="006F269E">
        <w:rPr>
          <w:rFonts w:ascii="Times New Roman" w:hAnsi="Times New Roman"/>
          <w:color w:val="000000"/>
          <w:sz w:val="24"/>
          <w:szCs w:val="24"/>
        </w:rPr>
        <w:t xml:space="preserve"> with </w:t>
      </w:r>
      <w:r w:rsidR="00BE3297">
        <w:rPr>
          <w:rFonts w:ascii="Times New Roman" w:hAnsi="Times New Roman"/>
          <w:color w:val="000000"/>
          <w:sz w:val="24"/>
          <w:szCs w:val="24"/>
        </w:rPr>
        <w:t>more</w:t>
      </w:r>
      <w:r w:rsidR="00BE3297" w:rsidRPr="006F269E">
        <w:rPr>
          <w:rFonts w:ascii="Times New Roman" w:hAnsi="Times New Roman"/>
          <w:color w:val="000000"/>
          <w:sz w:val="24"/>
          <w:szCs w:val="24"/>
        </w:rPr>
        <w:t xml:space="preserve"> education </w:t>
      </w:r>
      <w:r w:rsidR="00BE3297">
        <w:rPr>
          <w:rFonts w:ascii="Times New Roman" w:hAnsi="Times New Roman"/>
          <w:color w:val="000000"/>
          <w:sz w:val="24"/>
          <w:szCs w:val="24"/>
        </w:rPr>
        <w:t xml:space="preserve">have higher volunteer rates than those </w:t>
      </w:r>
      <w:r w:rsidR="00815533">
        <w:rPr>
          <w:rFonts w:ascii="Times New Roman" w:hAnsi="Times New Roman"/>
          <w:color w:val="000000"/>
          <w:sz w:val="24"/>
          <w:szCs w:val="24"/>
        </w:rPr>
        <w:t xml:space="preserve">who are </w:t>
      </w:r>
      <w:r w:rsidR="00BE3297">
        <w:rPr>
          <w:rFonts w:ascii="Times New Roman" w:hAnsi="Times New Roman"/>
          <w:color w:val="000000"/>
          <w:sz w:val="24"/>
          <w:szCs w:val="24"/>
        </w:rPr>
        <w:t xml:space="preserve">less educated. They are also more likely to volunteer for multiple organizations </w:t>
      </w:r>
      <w:r w:rsidR="00BE3297" w:rsidRPr="006F269E">
        <w:rPr>
          <w:rFonts w:ascii="Times New Roman" w:hAnsi="Times New Roman"/>
          <w:color w:val="000000"/>
          <w:sz w:val="24"/>
          <w:szCs w:val="24"/>
        </w:rPr>
        <w:t xml:space="preserve">(U.S. Bureau of Labor Statistics, </w:t>
      </w:r>
      <w:commentRangeStart w:id="52"/>
      <w:r w:rsidR="00BE3297" w:rsidRPr="006F269E">
        <w:rPr>
          <w:rFonts w:ascii="Times New Roman" w:hAnsi="Times New Roman"/>
          <w:color w:val="000000"/>
          <w:sz w:val="24"/>
          <w:szCs w:val="24"/>
        </w:rPr>
        <w:t>2016</w:t>
      </w:r>
      <w:commentRangeEnd w:id="52"/>
      <w:r w:rsidR="00815533">
        <w:rPr>
          <w:rStyle w:val="CommentReference"/>
        </w:rPr>
        <w:commentReference w:id="52"/>
      </w:r>
      <w:r w:rsidR="00BE3297" w:rsidRPr="006F269E">
        <w:rPr>
          <w:rFonts w:ascii="Times New Roman" w:hAnsi="Times New Roman"/>
          <w:color w:val="000000"/>
          <w:sz w:val="24"/>
          <w:szCs w:val="24"/>
        </w:rPr>
        <w:t xml:space="preserve">). </w:t>
      </w:r>
      <w:r w:rsidR="00AC38F2">
        <w:rPr>
          <w:rFonts w:ascii="Times New Roman" w:hAnsi="Times New Roman"/>
          <w:color w:val="000000"/>
          <w:sz w:val="24"/>
          <w:szCs w:val="24"/>
        </w:rPr>
        <w:t xml:space="preserve">Demographics are one piece of information for volunteers, but another avenue to explore is their motivation. </w:t>
      </w:r>
    </w:p>
    <w:p w14:paraId="37741AA6" w14:textId="4B4A1821" w:rsidR="001542FD" w:rsidRDefault="001542FD" w:rsidP="00186FF4">
      <w:pPr>
        <w:spacing w:line="480" w:lineRule="auto"/>
        <w:ind w:firstLine="720"/>
        <w:rPr>
          <w:rFonts w:ascii="Times New Roman" w:hAnsi="Times New Roman"/>
          <w:color w:val="000000"/>
          <w:sz w:val="24"/>
          <w:szCs w:val="24"/>
        </w:rPr>
      </w:pPr>
      <w:r w:rsidRPr="00455711">
        <w:rPr>
          <w:rFonts w:ascii="Times New Roman" w:hAnsi="Times New Roman"/>
          <w:sz w:val="24"/>
          <w:szCs w:val="24"/>
        </w:rPr>
        <w:lastRenderedPageBreak/>
        <w:t xml:space="preserve">Gidron (1978) </w:t>
      </w:r>
      <w:r>
        <w:rPr>
          <w:rFonts w:ascii="Times New Roman" w:hAnsi="Times New Roman"/>
          <w:sz w:val="24"/>
          <w:szCs w:val="24"/>
        </w:rPr>
        <w:t xml:space="preserve">studied volunteers assisting paid workers at mental health institutions. Survey data was collected from 317 respondents. </w:t>
      </w:r>
      <w:commentRangeStart w:id="53"/>
      <w:r>
        <w:rPr>
          <w:rFonts w:ascii="Times New Roman" w:hAnsi="Times New Roman"/>
          <w:sz w:val="24"/>
          <w:szCs w:val="24"/>
        </w:rPr>
        <w:t xml:space="preserve">Women were 84% of respondents. </w:t>
      </w:r>
      <w:commentRangeStart w:id="54"/>
      <w:r>
        <w:rPr>
          <w:rFonts w:ascii="Times New Roman" w:hAnsi="Times New Roman"/>
          <w:sz w:val="24"/>
          <w:szCs w:val="24"/>
        </w:rPr>
        <w:t xml:space="preserve">A small 22% were 24 years old or younger, 26% were 25-54, and 55 years or older had 52%. </w:t>
      </w:r>
      <w:commentRangeEnd w:id="54"/>
      <w:r>
        <w:rPr>
          <w:rStyle w:val="CommentReference"/>
        </w:rPr>
        <w:commentReference w:id="54"/>
      </w:r>
      <w:del w:id="55" w:author="Nicolas Dolce" w:date="2022-05-16T22:02:00Z">
        <w:r w:rsidDel="00237B5C">
          <w:rPr>
            <w:rFonts w:ascii="Times New Roman" w:hAnsi="Times New Roman"/>
            <w:sz w:val="24"/>
            <w:szCs w:val="24"/>
          </w:rPr>
          <w:delText xml:space="preserve">Most of the men were in the 22% and 26% </w:delText>
        </w:r>
        <w:commentRangeStart w:id="56"/>
        <w:r w:rsidDel="00237B5C">
          <w:rPr>
            <w:rFonts w:ascii="Times New Roman" w:hAnsi="Times New Roman"/>
            <w:sz w:val="24"/>
            <w:szCs w:val="24"/>
          </w:rPr>
          <w:delText xml:space="preserve">age? </w:delText>
        </w:r>
        <w:commentRangeEnd w:id="56"/>
        <w:r w:rsidR="00C16D4D" w:rsidDel="00237B5C">
          <w:rPr>
            <w:rStyle w:val="CommentReference"/>
          </w:rPr>
          <w:commentReference w:id="56"/>
        </w:r>
        <w:r w:rsidDel="00237B5C">
          <w:rPr>
            <w:rFonts w:ascii="Times New Roman" w:hAnsi="Times New Roman"/>
            <w:sz w:val="24"/>
            <w:szCs w:val="24"/>
          </w:rPr>
          <w:delText xml:space="preserve">categories. </w:delText>
        </w:r>
      </w:del>
      <w:r>
        <w:rPr>
          <w:rFonts w:ascii="Times New Roman" w:hAnsi="Times New Roman"/>
          <w:sz w:val="24"/>
          <w:szCs w:val="24"/>
        </w:rPr>
        <w:t xml:space="preserve">Only a few people also worked a salary job in </w:t>
      </w:r>
      <w:del w:id="57" w:author="Microsoft Office User" w:date="2022-05-16T20:06:00Z">
        <w:r w:rsidDel="00C16D4D">
          <w:rPr>
            <w:rFonts w:ascii="Times New Roman" w:hAnsi="Times New Roman"/>
            <w:sz w:val="24"/>
            <w:szCs w:val="24"/>
          </w:rPr>
          <w:delText>combination with</w:delText>
        </w:r>
      </w:del>
      <w:ins w:id="58" w:author="Microsoft Office User" w:date="2022-05-16T20:06:00Z">
        <w:r w:rsidR="00C16D4D">
          <w:rPr>
            <w:rFonts w:ascii="Times New Roman" w:hAnsi="Times New Roman"/>
            <w:sz w:val="24"/>
            <w:szCs w:val="24"/>
          </w:rPr>
          <w:t>addition to</w:t>
        </w:r>
      </w:ins>
      <w:r>
        <w:rPr>
          <w:rFonts w:ascii="Times New Roman" w:hAnsi="Times New Roman"/>
          <w:sz w:val="24"/>
          <w:szCs w:val="24"/>
        </w:rPr>
        <w:t xml:space="preserve"> </w:t>
      </w:r>
      <w:del w:id="59" w:author="Microsoft Office User" w:date="2022-05-16T20:06:00Z">
        <w:r w:rsidDel="00C16D4D">
          <w:rPr>
            <w:rFonts w:ascii="Times New Roman" w:hAnsi="Times New Roman"/>
            <w:sz w:val="24"/>
            <w:szCs w:val="24"/>
          </w:rPr>
          <w:delText xml:space="preserve">the </w:delText>
        </w:r>
      </w:del>
      <w:r>
        <w:rPr>
          <w:rFonts w:ascii="Times New Roman" w:hAnsi="Times New Roman"/>
          <w:sz w:val="24"/>
          <w:szCs w:val="24"/>
        </w:rPr>
        <w:t xml:space="preserve">volunteering. It was found that </w:t>
      </w:r>
      <w:r w:rsidRPr="0093788B">
        <w:rPr>
          <w:rFonts w:ascii="Times New Roman" w:hAnsi="Times New Roman"/>
          <w:sz w:val="24"/>
          <w:szCs w:val="24"/>
        </w:rPr>
        <w:t xml:space="preserve">46% of people worked at the respected institution </w:t>
      </w:r>
      <w:del w:id="60" w:author="Microsoft Office User" w:date="2022-05-16T20:07:00Z">
        <w:r w:rsidRPr="0093788B" w:rsidDel="00C16D4D">
          <w:rPr>
            <w:rFonts w:ascii="Times New Roman" w:hAnsi="Times New Roman"/>
            <w:sz w:val="24"/>
            <w:szCs w:val="24"/>
          </w:rPr>
          <w:delText xml:space="preserve">from </w:delText>
        </w:r>
      </w:del>
      <w:ins w:id="61" w:author="Microsoft Office User" w:date="2022-05-16T20:07:00Z">
        <w:r w:rsidR="00C16D4D">
          <w:rPr>
            <w:rFonts w:ascii="Times New Roman" w:hAnsi="Times New Roman"/>
            <w:sz w:val="24"/>
            <w:szCs w:val="24"/>
          </w:rPr>
          <w:t>for</w:t>
        </w:r>
        <w:r w:rsidR="00C16D4D" w:rsidRPr="0093788B">
          <w:rPr>
            <w:rFonts w:ascii="Times New Roman" w:hAnsi="Times New Roman"/>
            <w:sz w:val="24"/>
            <w:szCs w:val="24"/>
          </w:rPr>
          <w:t xml:space="preserve"> </w:t>
        </w:r>
      </w:ins>
      <w:r w:rsidRPr="0093788B">
        <w:rPr>
          <w:rFonts w:ascii="Times New Roman" w:hAnsi="Times New Roman"/>
          <w:sz w:val="24"/>
          <w:szCs w:val="24"/>
        </w:rPr>
        <w:t xml:space="preserve">4 years </w:t>
      </w:r>
      <w:del w:id="62" w:author="Microsoft Office User" w:date="2022-05-16T20:07:00Z">
        <w:r w:rsidRPr="0093788B" w:rsidDel="00C16D4D">
          <w:rPr>
            <w:rFonts w:ascii="Times New Roman" w:hAnsi="Times New Roman"/>
            <w:sz w:val="24"/>
            <w:szCs w:val="24"/>
          </w:rPr>
          <w:delText>and up</w:delText>
        </w:r>
      </w:del>
      <w:ins w:id="63" w:author="Microsoft Office User" w:date="2022-05-16T20:07:00Z">
        <w:r w:rsidR="00C16D4D">
          <w:rPr>
            <w:rFonts w:ascii="Times New Roman" w:hAnsi="Times New Roman"/>
            <w:sz w:val="24"/>
            <w:szCs w:val="24"/>
          </w:rPr>
          <w:t>or more</w:t>
        </w:r>
      </w:ins>
      <w:r>
        <w:rPr>
          <w:rFonts w:ascii="Times New Roman" w:hAnsi="Times New Roman"/>
          <w:sz w:val="24"/>
          <w:szCs w:val="24"/>
        </w:rPr>
        <w:t xml:space="preserve">. </w:t>
      </w:r>
      <w:commentRangeEnd w:id="53"/>
      <w:r>
        <w:rPr>
          <w:rStyle w:val="CommentReference"/>
        </w:rPr>
        <w:commentReference w:id="53"/>
      </w:r>
      <w:r>
        <w:rPr>
          <w:rFonts w:ascii="Times New Roman" w:hAnsi="Times New Roman"/>
          <w:sz w:val="24"/>
          <w:szCs w:val="24"/>
        </w:rPr>
        <w:t>It was also concluded that the older one was, the greater the chance that they would stay.</w:t>
      </w:r>
    </w:p>
    <w:p w14:paraId="235ABF9C" w14:textId="50BA4C44" w:rsidR="008D1A59" w:rsidRDefault="009B366C" w:rsidP="004448C8">
      <w:pPr>
        <w:rPr>
          <w:rFonts w:ascii="Times New Roman" w:hAnsi="Times New Roman"/>
          <w:i/>
          <w:iCs/>
          <w:sz w:val="24"/>
          <w:szCs w:val="24"/>
        </w:rPr>
      </w:pPr>
      <w:r w:rsidRPr="009B366C">
        <w:rPr>
          <w:rFonts w:ascii="Times New Roman" w:hAnsi="Times New Roman"/>
          <w:i/>
          <w:iCs/>
          <w:sz w:val="24"/>
          <w:szCs w:val="24"/>
        </w:rPr>
        <w:t>T</w:t>
      </w:r>
      <w:r w:rsidR="00D73FE8" w:rsidRPr="009B366C">
        <w:rPr>
          <w:rFonts w:ascii="Times New Roman" w:hAnsi="Times New Roman"/>
          <w:i/>
          <w:iCs/>
          <w:sz w:val="24"/>
          <w:szCs w:val="24"/>
        </w:rPr>
        <w:t xml:space="preserve">heories on </w:t>
      </w:r>
      <w:r w:rsidR="008E1700">
        <w:rPr>
          <w:rFonts w:ascii="Times New Roman" w:hAnsi="Times New Roman"/>
          <w:i/>
          <w:iCs/>
          <w:sz w:val="24"/>
          <w:szCs w:val="24"/>
        </w:rPr>
        <w:t>V</w:t>
      </w:r>
      <w:r w:rsidR="00D73FE8" w:rsidRPr="009B366C">
        <w:rPr>
          <w:rFonts w:ascii="Times New Roman" w:hAnsi="Times New Roman"/>
          <w:i/>
          <w:iCs/>
          <w:sz w:val="24"/>
          <w:szCs w:val="24"/>
        </w:rPr>
        <w:t xml:space="preserve">olunteer </w:t>
      </w:r>
      <w:r w:rsidR="008E1700">
        <w:rPr>
          <w:rFonts w:ascii="Times New Roman" w:hAnsi="Times New Roman"/>
          <w:i/>
          <w:iCs/>
          <w:sz w:val="24"/>
          <w:szCs w:val="24"/>
        </w:rPr>
        <w:t>M</w:t>
      </w:r>
      <w:r w:rsidR="00D73FE8" w:rsidRPr="009B366C">
        <w:rPr>
          <w:rFonts w:ascii="Times New Roman" w:hAnsi="Times New Roman"/>
          <w:i/>
          <w:iCs/>
          <w:sz w:val="24"/>
          <w:szCs w:val="24"/>
        </w:rPr>
        <w:t>otivation</w:t>
      </w:r>
    </w:p>
    <w:p w14:paraId="18C40C4D" w14:textId="1B66C2AC" w:rsidR="008D1A59" w:rsidRDefault="008D1A59" w:rsidP="00A46F01">
      <w:pPr>
        <w:spacing w:line="480" w:lineRule="auto"/>
        <w:ind w:firstLine="720"/>
        <w:rPr>
          <w:rFonts w:ascii="Times New Roman" w:hAnsi="Times New Roman"/>
          <w:sz w:val="24"/>
          <w:szCs w:val="24"/>
        </w:rPr>
      </w:pPr>
      <w:r>
        <w:rPr>
          <w:rFonts w:ascii="Times New Roman" w:hAnsi="Times New Roman"/>
          <w:sz w:val="24"/>
          <w:szCs w:val="24"/>
        </w:rPr>
        <w:t xml:space="preserve">It is important to understand volunteer motivation so </w:t>
      </w:r>
      <w:r w:rsidR="00604EB2">
        <w:rPr>
          <w:rFonts w:ascii="Times New Roman" w:hAnsi="Times New Roman"/>
          <w:sz w:val="24"/>
          <w:szCs w:val="24"/>
        </w:rPr>
        <w:t xml:space="preserve">organizations </w:t>
      </w:r>
      <w:r>
        <w:rPr>
          <w:rFonts w:ascii="Times New Roman" w:hAnsi="Times New Roman"/>
          <w:sz w:val="24"/>
          <w:szCs w:val="24"/>
        </w:rPr>
        <w:t>can</w:t>
      </w:r>
      <w:r w:rsidR="009D66F7">
        <w:rPr>
          <w:rFonts w:ascii="Times New Roman" w:hAnsi="Times New Roman"/>
          <w:sz w:val="24"/>
          <w:szCs w:val="24"/>
        </w:rPr>
        <w:t xml:space="preserve"> better advertise to volunteers and make volunteering more appealing to people</w:t>
      </w:r>
      <w:ins w:id="64" w:author="Microsoft Office User" w:date="2022-05-16T20:07:00Z">
        <w:r w:rsidR="00C16D4D">
          <w:rPr>
            <w:rFonts w:ascii="Times New Roman" w:hAnsi="Times New Roman"/>
            <w:sz w:val="24"/>
            <w:szCs w:val="24"/>
          </w:rPr>
          <w:t xml:space="preserve">.  Greater appeal should increase the </w:t>
        </w:r>
        <w:del w:id="65" w:author="Nicolas Dolce" w:date="2022-05-16T22:02:00Z">
          <w:r w:rsidR="00C16D4D" w:rsidDel="00AB2474">
            <w:rPr>
              <w:rFonts w:ascii="Times New Roman" w:hAnsi="Times New Roman"/>
              <w:sz w:val="24"/>
              <w:szCs w:val="24"/>
            </w:rPr>
            <w:delText>organizations</w:delText>
          </w:r>
        </w:del>
      </w:ins>
      <w:ins w:id="66" w:author="Nicolas Dolce" w:date="2022-05-16T22:02:00Z">
        <w:r w:rsidR="00AB2474">
          <w:rPr>
            <w:rFonts w:ascii="Times New Roman" w:hAnsi="Times New Roman"/>
            <w:sz w:val="24"/>
            <w:szCs w:val="24"/>
          </w:rPr>
          <w:t>organizations’</w:t>
        </w:r>
      </w:ins>
      <w:ins w:id="67" w:author="Microsoft Office User" w:date="2022-05-16T20:07:00Z">
        <w:r w:rsidR="00C16D4D">
          <w:rPr>
            <w:rFonts w:ascii="Times New Roman" w:hAnsi="Times New Roman"/>
            <w:sz w:val="24"/>
            <w:szCs w:val="24"/>
          </w:rPr>
          <w:t xml:space="preserve"> ability</w:t>
        </w:r>
      </w:ins>
      <w:r w:rsidR="00F1711B">
        <w:rPr>
          <w:rFonts w:ascii="Times New Roman" w:hAnsi="Times New Roman"/>
          <w:sz w:val="24"/>
          <w:szCs w:val="24"/>
        </w:rPr>
        <w:t xml:space="preserve"> to </w:t>
      </w:r>
      <w:r w:rsidR="009F3B4E">
        <w:rPr>
          <w:rFonts w:ascii="Times New Roman" w:hAnsi="Times New Roman"/>
          <w:sz w:val="24"/>
          <w:szCs w:val="24"/>
        </w:rPr>
        <w:t xml:space="preserve">attract </w:t>
      </w:r>
      <w:r w:rsidR="00F1711B">
        <w:rPr>
          <w:rFonts w:ascii="Times New Roman" w:hAnsi="Times New Roman"/>
          <w:sz w:val="24"/>
          <w:szCs w:val="24"/>
        </w:rPr>
        <w:t xml:space="preserve">and retain </w:t>
      </w:r>
      <w:del w:id="68" w:author="Microsoft Office User" w:date="2022-05-16T20:07:00Z">
        <w:r w:rsidR="00F1711B" w:rsidDel="00C16D4D">
          <w:rPr>
            <w:rFonts w:ascii="Times New Roman" w:hAnsi="Times New Roman"/>
            <w:sz w:val="24"/>
            <w:szCs w:val="24"/>
          </w:rPr>
          <w:delText>them</w:delText>
        </w:r>
      </w:del>
      <w:ins w:id="69" w:author="Microsoft Office User" w:date="2022-05-16T20:07:00Z">
        <w:r w:rsidR="00C16D4D">
          <w:rPr>
            <w:rFonts w:ascii="Times New Roman" w:hAnsi="Times New Roman"/>
            <w:sz w:val="24"/>
            <w:szCs w:val="24"/>
          </w:rPr>
          <w:t>their volunteers</w:t>
        </w:r>
      </w:ins>
      <w:r w:rsidR="00F1711B">
        <w:rPr>
          <w:rFonts w:ascii="Times New Roman" w:hAnsi="Times New Roman"/>
          <w:sz w:val="24"/>
          <w:szCs w:val="24"/>
        </w:rPr>
        <w:t>.</w:t>
      </w:r>
      <w:r w:rsidR="009F3B4E">
        <w:rPr>
          <w:rFonts w:ascii="Times New Roman" w:hAnsi="Times New Roman"/>
          <w:sz w:val="24"/>
          <w:szCs w:val="24"/>
        </w:rPr>
        <w:t xml:space="preserve"> </w:t>
      </w:r>
    </w:p>
    <w:p w14:paraId="496350F8" w14:textId="6F0E3DA5" w:rsidR="00BE128A" w:rsidRDefault="003C2C21" w:rsidP="004C0B36">
      <w:pPr>
        <w:spacing w:line="480" w:lineRule="auto"/>
        <w:ind w:firstLine="720"/>
        <w:rPr>
          <w:rFonts w:ascii="Times New Roman" w:hAnsi="Times New Roman"/>
          <w:sz w:val="24"/>
          <w:szCs w:val="24"/>
        </w:rPr>
      </w:pPr>
      <w:r w:rsidRPr="00455711">
        <w:rPr>
          <w:rFonts w:ascii="Times New Roman" w:hAnsi="Times New Roman"/>
          <w:sz w:val="24"/>
          <w:szCs w:val="24"/>
        </w:rPr>
        <w:t>Tapp</w:t>
      </w:r>
      <w:r>
        <w:rPr>
          <w:rFonts w:ascii="Times New Roman" w:hAnsi="Times New Roman"/>
          <w:sz w:val="24"/>
          <w:szCs w:val="24"/>
        </w:rPr>
        <w:t xml:space="preserve"> </w:t>
      </w:r>
      <w:r w:rsidRPr="00455711">
        <w:rPr>
          <w:rFonts w:ascii="Times New Roman" w:hAnsi="Times New Roman"/>
          <w:sz w:val="24"/>
          <w:szCs w:val="24"/>
        </w:rPr>
        <w:t>and Spanier (1973) conducted a study comparing the attitudes and motivations of volunteer</w:t>
      </w:r>
      <w:r w:rsidR="00890327">
        <w:rPr>
          <w:rFonts w:ascii="Times New Roman" w:hAnsi="Times New Roman"/>
          <w:sz w:val="24"/>
          <w:szCs w:val="24"/>
        </w:rPr>
        <w:t xml:space="preserve"> phone counselor </w:t>
      </w:r>
      <w:r w:rsidRPr="00455711">
        <w:rPr>
          <w:rFonts w:ascii="Times New Roman" w:hAnsi="Times New Roman"/>
          <w:sz w:val="24"/>
          <w:szCs w:val="24"/>
        </w:rPr>
        <w:t>college students</w:t>
      </w:r>
      <w:r w:rsidR="00890327">
        <w:rPr>
          <w:rFonts w:ascii="Times New Roman" w:hAnsi="Times New Roman"/>
          <w:sz w:val="24"/>
          <w:szCs w:val="24"/>
        </w:rPr>
        <w:t xml:space="preserve"> and regular college students</w:t>
      </w:r>
      <w:r w:rsidRPr="00455711">
        <w:rPr>
          <w:rFonts w:ascii="Times New Roman" w:hAnsi="Times New Roman"/>
          <w:sz w:val="24"/>
          <w:szCs w:val="24"/>
        </w:rPr>
        <w:t>.</w:t>
      </w:r>
      <w:r w:rsidR="00890327">
        <w:rPr>
          <w:rFonts w:ascii="Times New Roman" w:hAnsi="Times New Roman"/>
          <w:sz w:val="24"/>
          <w:szCs w:val="24"/>
        </w:rPr>
        <w:t xml:space="preserve"> The results showed that the volunteers were more altruistic in their motivations for </w:t>
      </w:r>
      <w:commentRangeStart w:id="70"/>
      <w:r w:rsidR="00890327">
        <w:rPr>
          <w:rFonts w:ascii="Times New Roman" w:hAnsi="Times New Roman"/>
          <w:sz w:val="24"/>
          <w:szCs w:val="24"/>
        </w:rPr>
        <w:t>volunteering</w:t>
      </w:r>
      <w:commentRangeEnd w:id="70"/>
      <w:r w:rsidR="00815533">
        <w:rPr>
          <w:rStyle w:val="CommentReference"/>
        </w:rPr>
        <w:commentReference w:id="70"/>
      </w:r>
      <w:r w:rsidR="00890327">
        <w:rPr>
          <w:rFonts w:ascii="Times New Roman" w:hAnsi="Times New Roman"/>
          <w:sz w:val="24"/>
          <w:szCs w:val="24"/>
        </w:rPr>
        <w:t>.</w:t>
      </w:r>
      <w:r w:rsidRPr="00455711">
        <w:rPr>
          <w:rFonts w:ascii="Times New Roman" w:hAnsi="Times New Roman"/>
          <w:sz w:val="24"/>
          <w:szCs w:val="24"/>
        </w:rPr>
        <w:t xml:space="preserve"> </w:t>
      </w:r>
      <w:commentRangeStart w:id="71"/>
      <w:commentRangeStart w:id="72"/>
      <w:r w:rsidRPr="00455711">
        <w:rPr>
          <w:rFonts w:ascii="Times New Roman" w:hAnsi="Times New Roman"/>
          <w:sz w:val="24"/>
          <w:szCs w:val="24"/>
        </w:rPr>
        <w:t>Howarth (1976)</w:t>
      </w:r>
      <w:r w:rsidR="00245C4F">
        <w:rPr>
          <w:rFonts w:ascii="Times New Roman" w:hAnsi="Times New Roman"/>
          <w:sz w:val="24"/>
          <w:szCs w:val="24"/>
        </w:rPr>
        <w:t xml:space="preserve"> studied 374 female volunteer responses to a survey to gain insight into volunteer motivation or volunteer personality aspects.</w:t>
      </w:r>
      <w:r w:rsidRPr="00455711">
        <w:rPr>
          <w:rFonts w:ascii="Times New Roman" w:hAnsi="Times New Roman"/>
          <w:sz w:val="24"/>
          <w:szCs w:val="24"/>
        </w:rPr>
        <w:t xml:space="preserve"> </w:t>
      </w:r>
      <w:r w:rsidR="0013212A">
        <w:rPr>
          <w:rFonts w:ascii="Times New Roman" w:hAnsi="Times New Roman"/>
          <w:sz w:val="24"/>
          <w:szCs w:val="24"/>
        </w:rPr>
        <w:t xml:space="preserve">Howarth (1976) </w:t>
      </w:r>
      <w:r w:rsidRPr="00455711">
        <w:rPr>
          <w:rFonts w:ascii="Times New Roman" w:hAnsi="Times New Roman"/>
          <w:sz w:val="24"/>
          <w:szCs w:val="24"/>
        </w:rPr>
        <w:t xml:space="preserve">concluded that </w:t>
      </w:r>
      <w:r w:rsidR="0013212A">
        <w:rPr>
          <w:rFonts w:ascii="Times New Roman" w:hAnsi="Times New Roman"/>
          <w:sz w:val="24"/>
          <w:szCs w:val="24"/>
        </w:rPr>
        <w:t xml:space="preserve">one avenue is that </w:t>
      </w:r>
      <w:r w:rsidRPr="00455711">
        <w:rPr>
          <w:rFonts w:ascii="Times New Roman" w:hAnsi="Times New Roman"/>
          <w:sz w:val="24"/>
          <w:szCs w:val="24"/>
        </w:rPr>
        <w:t>people volunteer due to their consc</w:t>
      </w:r>
      <w:r w:rsidR="007376C0">
        <w:rPr>
          <w:rFonts w:ascii="Times New Roman" w:hAnsi="Times New Roman"/>
          <w:sz w:val="24"/>
          <w:szCs w:val="24"/>
        </w:rPr>
        <w:t>ience</w:t>
      </w:r>
      <w:r w:rsidRPr="00455711">
        <w:rPr>
          <w:rFonts w:ascii="Times New Roman" w:hAnsi="Times New Roman"/>
          <w:sz w:val="24"/>
          <w:szCs w:val="24"/>
        </w:rPr>
        <w:t xml:space="preserve"> giving them anxiety and that by volunteering their anxiety is reduced. </w:t>
      </w:r>
      <w:commentRangeStart w:id="73"/>
      <w:r w:rsidR="000466B0">
        <w:rPr>
          <w:rFonts w:ascii="Times New Roman" w:hAnsi="Times New Roman"/>
          <w:sz w:val="24"/>
          <w:szCs w:val="24"/>
        </w:rPr>
        <w:t xml:space="preserve">Gidron (1978) </w:t>
      </w:r>
      <w:r w:rsidR="00C94908">
        <w:rPr>
          <w:rFonts w:ascii="Times New Roman" w:hAnsi="Times New Roman"/>
          <w:sz w:val="24"/>
          <w:szCs w:val="24"/>
        </w:rPr>
        <w:t xml:space="preserve">concluded that volunteers </w:t>
      </w:r>
      <w:r w:rsidR="000466B0">
        <w:rPr>
          <w:rFonts w:ascii="Times New Roman" w:hAnsi="Times New Roman"/>
          <w:sz w:val="24"/>
          <w:szCs w:val="24"/>
        </w:rPr>
        <w:t xml:space="preserve">are altruistic, but </w:t>
      </w:r>
      <w:r w:rsidR="00C94908">
        <w:rPr>
          <w:rFonts w:ascii="Times New Roman" w:hAnsi="Times New Roman"/>
          <w:sz w:val="24"/>
          <w:szCs w:val="24"/>
        </w:rPr>
        <w:t>seek socialization</w:t>
      </w:r>
      <w:r w:rsidR="000466B0">
        <w:rPr>
          <w:rFonts w:ascii="Times New Roman" w:hAnsi="Times New Roman"/>
          <w:sz w:val="24"/>
          <w:szCs w:val="24"/>
        </w:rPr>
        <w:t xml:space="preserve"> from the organization when they volunteer, and people may leave if that is not provided</w:t>
      </w:r>
      <w:r w:rsidR="00C94908">
        <w:rPr>
          <w:rFonts w:ascii="Times New Roman" w:hAnsi="Times New Roman"/>
          <w:sz w:val="24"/>
          <w:szCs w:val="24"/>
        </w:rPr>
        <w:t>.</w:t>
      </w:r>
      <w:commentRangeEnd w:id="73"/>
      <w:r w:rsidR="00815533">
        <w:rPr>
          <w:rStyle w:val="CommentReference"/>
        </w:rPr>
        <w:commentReference w:id="73"/>
      </w:r>
      <w:commentRangeEnd w:id="71"/>
      <w:r w:rsidR="00C16D4D">
        <w:rPr>
          <w:rStyle w:val="CommentReference"/>
        </w:rPr>
        <w:commentReference w:id="71"/>
      </w:r>
      <w:commentRangeEnd w:id="72"/>
      <w:r w:rsidR="007B48F8">
        <w:rPr>
          <w:rStyle w:val="CommentReference"/>
        </w:rPr>
        <w:commentReference w:id="72"/>
      </w:r>
    </w:p>
    <w:p w14:paraId="45B79104" w14:textId="2E290592" w:rsidR="003C2C21" w:rsidRDefault="003C2C21" w:rsidP="004C0B36">
      <w:pPr>
        <w:spacing w:line="480" w:lineRule="auto"/>
        <w:ind w:firstLine="720"/>
        <w:rPr>
          <w:rFonts w:ascii="Times New Roman" w:hAnsi="Times New Roman"/>
          <w:sz w:val="24"/>
          <w:szCs w:val="24"/>
        </w:rPr>
      </w:pPr>
      <w:r w:rsidRPr="00455711">
        <w:rPr>
          <w:rFonts w:ascii="Times New Roman" w:hAnsi="Times New Roman"/>
          <w:sz w:val="24"/>
          <w:szCs w:val="24"/>
        </w:rPr>
        <w:t xml:space="preserve">The Two-Factor model </w:t>
      </w:r>
      <w:r w:rsidR="00BE128A">
        <w:rPr>
          <w:rFonts w:ascii="Times New Roman" w:hAnsi="Times New Roman"/>
          <w:sz w:val="24"/>
          <w:szCs w:val="24"/>
        </w:rPr>
        <w:t>wa</w:t>
      </w:r>
      <w:r w:rsidRPr="00455711">
        <w:rPr>
          <w:rFonts w:ascii="Times New Roman" w:hAnsi="Times New Roman"/>
          <w:sz w:val="24"/>
          <w:szCs w:val="24"/>
        </w:rPr>
        <w:t xml:space="preserve">s introduced by Horton-Smith (1981) as he developed a two-factor model for understanding volunteer motivation. He distinguishes between </w:t>
      </w:r>
      <w:commentRangeStart w:id="74"/>
      <w:r w:rsidRPr="00455711">
        <w:rPr>
          <w:rFonts w:ascii="Times New Roman" w:hAnsi="Times New Roman"/>
          <w:sz w:val="24"/>
          <w:szCs w:val="24"/>
        </w:rPr>
        <w:t xml:space="preserve">altruistic motives (feeling good about helping others) and egoistic motives (tangible rewards). </w:t>
      </w:r>
      <w:commentRangeEnd w:id="74"/>
      <w:r w:rsidR="00BA6F12">
        <w:rPr>
          <w:rStyle w:val="CommentReference"/>
        </w:rPr>
        <w:commentReference w:id="74"/>
      </w:r>
      <w:r w:rsidR="00664089">
        <w:rPr>
          <w:rFonts w:ascii="Times New Roman" w:hAnsi="Times New Roman"/>
          <w:sz w:val="24"/>
          <w:szCs w:val="24"/>
        </w:rPr>
        <w:t>These can also be seen as intrinsic and extrinsic</w:t>
      </w:r>
      <w:r w:rsidR="00F849DF">
        <w:rPr>
          <w:rFonts w:ascii="Times New Roman" w:hAnsi="Times New Roman"/>
          <w:sz w:val="24"/>
          <w:szCs w:val="24"/>
        </w:rPr>
        <w:t>, respectively</w:t>
      </w:r>
      <w:r w:rsidR="00664089">
        <w:rPr>
          <w:rFonts w:ascii="Times New Roman" w:hAnsi="Times New Roman"/>
          <w:sz w:val="24"/>
          <w:szCs w:val="24"/>
        </w:rPr>
        <w:t xml:space="preserve">. </w:t>
      </w:r>
      <w:r w:rsidRPr="00455711">
        <w:rPr>
          <w:rFonts w:ascii="Times New Roman" w:hAnsi="Times New Roman"/>
          <w:sz w:val="24"/>
          <w:szCs w:val="24"/>
        </w:rPr>
        <w:t xml:space="preserve">Frisch and Gerrard (1981) </w:t>
      </w:r>
      <w:r w:rsidR="00F93732">
        <w:rPr>
          <w:rFonts w:ascii="Times New Roman" w:hAnsi="Times New Roman"/>
          <w:sz w:val="24"/>
          <w:szCs w:val="24"/>
        </w:rPr>
        <w:t xml:space="preserve">studied the characteristics </w:t>
      </w:r>
      <w:r w:rsidR="00F93732">
        <w:rPr>
          <w:rFonts w:ascii="Times New Roman" w:hAnsi="Times New Roman"/>
          <w:sz w:val="24"/>
          <w:szCs w:val="24"/>
        </w:rPr>
        <w:lastRenderedPageBreak/>
        <w:t>and motives of Red Cross volunteers</w:t>
      </w:r>
      <w:r w:rsidR="00AB6D5F">
        <w:rPr>
          <w:rFonts w:ascii="Times New Roman" w:hAnsi="Times New Roman"/>
          <w:sz w:val="24"/>
          <w:szCs w:val="24"/>
        </w:rPr>
        <w:t xml:space="preserve"> through a </w:t>
      </w:r>
      <w:r w:rsidR="00A107FE">
        <w:rPr>
          <w:rFonts w:ascii="Times New Roman" w:hAnsi="Times New Roman"/>
          <w:sz w:val="24"/>
          <w:szCs w:val="24"/>
        </w:rPr>
        <w:t>questionnaire</w:t>
      </w:r>
      <w:r w:rsidR="00F93732">
        <w:rPr>
          <w:rFonts w:ascii="Times New Roman" w:hAnsi="Times New Roman"/>
          <w:sz w:val="24"/>
          <w:szCs w:val="24"/>
        </w:rPr>
        <w:t>. The sample was mostly white, well educated, middle-aged, and female.</w:t>
      </w:r>
      <w:r w:rsidR="00CE1704">
        <w:rPr>
          <w:rFonts w:ascii="Times New Roman" w:hAnsi="Times New Roman"/>
          <w:sz w:val="24"/>
          <w:szCs w:val="24"/>
        </w:rPr>
        <w:t xml:space="preserve"> Volunteers</w:t>
      </w:r>
      <w:r w:rsidR="00F93732">
        <w:rPr>
          <w:rFonts w:ascii="Times New Roman" w:hAnsi="Times New Roman"/>
          <w:sz w:val="24"/>
          <w:szCs w:val="24"/>
        </w:rPr>
        <w:t xml:space="preserve"> were motivated primarily due to altruism</w:t>
      </w:r>
      <w:r w:rsidR="00CE1704">
        <w:rPr>
          <w:rFonts w:ascii="Times New Roman" w:hAnsi="Times New Roman"/>
          <w:sz w:val="24"/>
          <w:szCs w:val="24"/>
        </w:rPr>
        <w:t>, especially the older</w:t>
      </w:r>
      <w:r w:rsidR="00025D19">
        <w:rPr>
          <w:rFonts w:ascii="Times New Roman" w:hAnsi="Times New Roman"/>
          <w:sz w:val="24"/>
          <w:szCs w:val="24"/>
        </w:rPr>
        <w:t xml:space="preserve"> people. T</w:t>
      </w:r>
      <w:r w:rsidRPr="00455711">
        <w:rPr>
          <w:rFonts w:ascii="Times New Roman" w:hAnsi="Times New Roman"/>
          <w:sz w:val="24"/>
          <w:szCs w:val="24"/>
        </w:rPr>
        <w:t>hey found that people were motivated to volunteer by either altruistic motives (concern for others) or egoistic motives (concern for themselves). Fitch (1987)</w:t>
      </w:r>
      <w:r w:rsidR="00604D2D">
        <w:rPr>
          <w:rFonts w:ascii="Times New Roman" w:hAnsi="Times New Roman"/>
          <w:sz w:val="24"/>
          <w:szCs w:val="24"/>
        </w:rPr>
        <w:t xml:space="preserve"> surveyed 76 college students in order to study characteristics, motivations, and specifically the interrelationship between the reasons for volunteering and demographic variables.</w:t>
      </w:r>
      <w:r w:rsidR="00B65097">
        <w:rPr>
          <w:rFonts w:ascii="Times New Roman" w:hAnsi="Times New Roman"/>
          <w:sz w:val="24"/>
          <w:szCs w:val="24"/>
        </w:rPr>
        <w:t xml:space="preserve"> Results demonstrated that participants were mostly women</w:t>
      </w:r>
      <w:r w:rsidR="00680279">
        <w:rPr>
          <w:rFonts w:ascii="Times New Roman" w:hAnsi="Times New Roman"/>
          <w:sz w:val="24"/>
          <w:szCs w:val="24"/>
        </w:rPr>
        <w:t>, were</w:t>
      </w:r>
      <w:r w:rsidR="00C27E48">
        <w:rPr>
          <w:rFonts w:ascii="Times New Roman" w:hAnsi="Times New Roman"/>
          <w:sz w:val="24"/>
          <w:szCs w:val="24"/>
        </w:rPr>
        <w:t xml:space="preserve"> both</w:t>
      </w:r>
      <w:r w:rsidR="0053340E">
        <w:rPr>
          <w:rFonts w:ascii="Times New Roman" w:hAnsi="Times New Roman"/>
          <w:sz w:val="24"/>
          <w:szCs w:val="24"/>
        </w:rPr>
        <w:t xml:space="preserve"> </w:t>
      </w:r>
      <w:commentRangeStart w:id="75"/>
      <w:r w:rsidR="0053340E">
        <w:rPr>
          <w:rFonts w:ascii="Times New Roman" w:hAnsi="Times New Roman"/>
          <w:sz w:val="24"/>
          <w:szCs w:val="24"/>
        </w:rPr>
        <w:t xml:space="preserve">altruistically and egoistically </w:t>
      </w:r>
      <w:r w:rsidR="00680279">
        <w:rPr>
          <w:rFonts w:ascii="Times New Roman" w:hAnsi="Times New Roman"/>
          <w:sz w:val="24"/>
          <w:szCs w:val="24"/>
        </w:rPr>
        <w:t>motivated</w:t>
      </w:r>
      <w:commentRangeEnd w:id="75"/>
      <w:r w:rsidR="00BA6F12">
        <w:rPr>
          <w:rStyle w:val="CommentReference"/>
        </w:rPr>
        <w:commentReference w:id="75"/>
      </w:r>
      <w:r w:rsidR="00680279">
        <w:rPr>
          <w:rFonts w:ascii="Times New Roman" w:hAnsi="Times New Roman"/>
          <w:sz w:val="24"/>
          <w:szCs w:val="24"/>
        </w:rPr>
        <w:t>, and started volunteering at an early age</w:t>
      </w:r>
      <w:r w:rsidR="007E6EDF">
        <w:rPr>
          <w:rFonts w:ascii="Times New Roman" w:hAnsi="Times New Roman"/>
          <w:sz w:val="24"/>
          <w:szCs w:val="24"/>
        </w:rPr>
        <w:t>.</w:t>
      </w:r>
      <w:ins w:id="76" w:author="Nicolas Dolce" w:date="2022-05-16T22:26:00Z">
        <w:r w:rsidR="007B48F8">
          <w:rPr>
            <w:rFonts w:ascii="Times New Roman" w:hAnsi="Times New Roman"/>
            <w:sz w:val="24"/>
            <w:szCs w:val="24"/>
          </w:rPr>
          <w:t xml:space="preserve"> </w:t>
        </w:r>
      </w:ins>
      <w:del w:id="77" w:author="Nicolas Dolce" w:date="2022-05-16T22:26:00Z">
        <w:r w:rsidDel="007B48F8">
          <w:rPr>
            <w:rFonts w:ascii="Times New Roman" w:hAnsi="Times New Roman"/>
            <w:sz w:val="24"/>
            <w:szCs w:val="24"/>
          </w:rPr>
          <w:delText xml:space="preserve"> </w:delText>
        </w:r>
      </w:del>
      <w:commentRangeStart w:id="78"/>
      <w:ins w:id="79" w:author="Nicolas Dolce" w:date="2022-05-16T22:26:00Z">
        <w:r w:rsidR="007B48F8" w:rsidRPr="000977B0">
          <w:rPr>
            <w:rFonts w:ascii="Times New Roman" w:hAnsi="Times New Roman"/>
            <w:sz w:val="24"/>
            <w:szCs w:val="24"/>
          </w:rPr>
          <w:t xml:space="preserve">Another </w:t>
        </w:r>
        <w:r w:rsidR="007B48F8">
          <w:rPr>
            <w:rFonts w:ascii="Times New Roman" w:hAnsi="Times New Roman"/>
            <w:sz w:val="24"/>
            <w:szCs w:val="24"/>
          </w:rPr>
          <w:t>earlier</w:t>
        </w:r>
        <w:r w:rsidR="007B48F8" w:rsidRPr="000977B0">
          <w:rPr>
            <w:rFonts w:ascii="Times New Roman" w:hAnsi="Times New Roman"/>
            <w:sz w:val="24"/>
            <w:szCs w:val="24"/>
          </w:rPr>
          <w:t xml:space="preserve"> theory for why people volunteer is the altruism-egoism debate.</w:t>
        </w:r>
        <w:r w:rsidR="007B48F8">
          <w:rPr>
            <w:rFonts w:ascii="Times New Roman" w:hAnsi="Times New Roman"/>
            <w:sz w:val="24"/>
            <w:szCs w:val="24"/>
          </w:rPr>
          <w:t xml:space="preserve"> This means that primary motives for volunteering fall into a spectrum between these two categories based on responses to individual questions (Collins, 2014). </w:t>
        </w:r>
        <w:commentRangeEnd w:id="78"/>
        <w:r w:rsidR="007B48F8">
          <w:rPr>
            <w:rStyle w:val="CommentReference"/>
          </w:rPr>
          <w:commentReference w:id="78"/>
        </w:r>
      </w:ins>
    </w:p>
    <w:p w14:paraId="3A3B6C69" w14:textId="41A3075F" w:rsidR="00A46F01" w:rsidRDefault="00A46F01" w:rsidP="00A46F01">
      <w:pPr>
        <w:spacing w:line="480" w:lineRule="auto"/>
        <w:ind w:firstLine="720"/>
        <w:rPr>
          <w:rFonts w:ascii="Times New Roman" w:hAnsi="Times New Roman"/>
          <w:sz w:val="24"/>
          <w:szCs w:val="24"/>
        </w:rPr>
      </w:pPr>
      <w:commentRangeStart w:id="80"/>
      <w:r w:rsidRPr="000977B0">
        <w:rPr>
          <w:rFonts w:ascii="Times New Roman" w:hAnsi="Times New Roman"/>
          <w:sz w:val="24"/>
          <w:szCs w:val="24"/>
        </w:rPr>
        <w:t>Previous theories on volunteerism include that continuing to help is influenced by</w:t>
      </w:r>
      <w:r>
        <w:rPr>
          <w:rFonts w:ascii="Times New Roman" w:hAnsi="Times New Roman"/>
          <w:sz w:val="24"/>
          <w:szCs w:val="24"/>
        </w:rPr>
        <w:t xml:space="preserve"> </w:t>
      </w:r>
      <w:r w:rsidRPr="000977B0">
        <w:rPr>
          <w:rFonts w:ascii="Times New Roman" w:hAnsi="Times New Roman"/>
          <w:sz w:val="24"/>
          <w:szCs w:val="24"/>
        </w:rPr>
        <w:t>whether the particular activity fits with the helper's own needs and</w:t>
      </w:r>
      <w:r>
        <w:rPr>
          <w:rFonts w:ascii="Times New Roman" w:hAnsi="Times New Roman"/>
          <w:sz w:val="24"/>
          <w:szCs w:val="24"/>
        </w:rPr>
        <w:t xml:space="preserve"> </w:t>
      </w:r>
      <w:r w:rsidRPr="000977B0">
        <w:rPr>
          <w:rFonts w:ascii="Times New Roman" w:hAnsi="Times New Roman"/>
          <w:sz w:val="24"/>
          <w:szCs w:val="24"/>
        </w:rPr>
        <w:t>goals</w:t>
      </w:r>
      <w:r w:rsidR="00466920">
        <w:rPr>
          <w:rFonts w:ascii="Times New Roman" w:hAnsi="Times New Roman"/>
          <w:sz w:val="24"/>
          <w:szCs w:val="24"/>
        </w:rPr>
        <w:t>, and that d</w:t>
      </w:r>
      <w:r w:rsidRPr="000977B0">
        <w:rPr>
          <w:rFonts w:ascii="Times New Roman" w:hAnsi="Times New Roman"/>
          <w:sz w:val="24"/>
          <w:szCs w:val="24"/>
        </w:rPr>
        <w:t>ifferent volunteers have different types and number of goals</w:t>
      </w:r>
      <w:del w:id="81" w:author="Nicolas Dolce" w:date="2022-05-16T22:26:00Z">
        <w:r w:rsidRPr="000977B0" w:rsidDel="007B48F8">
          <w:rPr>
            <w:rFonts w:ascii="Times New Roman" w:hAnsi="Times New Roman"/>
            <w:sz w:val="24"/>
            <w:szCs w:val="24"/>
          </w:rPr>
          <w:delText>.</w:delText>
        </w:r>
        <w:commentRangeStart w:id="82"/>
        <w:r w:rsidRPr="000977B0" w:rsidDel="007B48F8">
          <w:rPr>
            <w:rFonts w:ascii="Times New Roman" w:hAnsi="Times New Roman"/>
            <w:sz w:val="24"/>
            <w:szCs w:val="24"/>
          </w:rPr>
          <w:delText xml:space="preserve"> Another </w:delText>
        </w:r>
        <w:r w:rsidR="006A4947" w:rsidDel="007B48F8">
          <w:rPr>
            <w:rFonts w:ascii="Times New Roman" w:hAnsi="Times New Roman"/>
            <w:sz w:val="24"/>
            <w:szCs w:val="24"/>
          </w:rPr>
          <w:delText>earlier</w:delText>
        </w:r>
        <w:r w:rsidR="006A4947" w:rsidRPr="000977B0" w:rsidDel="007B48F8">
          <w:rPr>
            <w:rFonts w:ascii="Times New Roman" w:hAnsi="Times New Roman"/>
            <w:sz w:val="24"/>
            <w:szCs w:val="24"/>
          </w:rPr>
          <w:delText xml:space="preserve"> </w:delText>
        </w:r>
        <w:r w:rsidRPr="000977B0" w:rsidDel="007B48F8">
          <w:rPr>
            <w:rFonts w:ascii="Times New Roman" w:hAnsi="Times New Roman"/>
            <w:sz w:val="24"/>
            <w:szCs w:val="24"/>
          </w:rPr>
          <w:delText>theory for why people volunteer is the altruism-egoism debate.</w:delText>
        </w:r>
        <w:r w:rsidR="0094638D" w:rsidDel="007B48F8">
          <w:rPr>
            <w:rFonts w:ascii="Times New Roman" w:hAnsi="Times New Roman"/>
            <w:sz w:val="24"/>
            <w:szCs w:val="24"/>
          </w:rPr>
          <w:delText xml:space="preserve"> This means that primary motives for volunteering fall into </w:delText>
        </w:r>
        <w:r w:rsidR="002B7406" w:rsidDel="007B48F8">
          <w:rPr>
            <w:rFonts w:ascii="Times New Roman" w:hAnsi="Times New Roman"/>
            <w:sz w:val="24"/>
            <w:szCs w:val="24"/>
          </w:rPr>
          <w:delText xml:space="preserve">a spectrum between </w:delText>
        </w:r>
        <w:r w:rsidR="0094638D" w:rsidDel="007B48F8">
          <w:rPr>
            <w:rFonts w:ascii="Times New Roman" w:hAnsi="Times New Roman"/>
            <w:sz w:val="24"/>
            <w:szCs w:val="24"/>
          </w:rPr>
          <w:delText>these two categories</w:delText>
        </w:r>
        <w:r w:rsidR="002B7406" w:rsidDel="007B48F8">
          <w:rPr>
            <w:rFonts w:ascii="Times New Roman" w:hAnsi="Times New Roman"/>
            <w:sz w:val="24"/>
            <w:szCs w:val="24"/>
          </w:rPr>
          <w:delText xml:space="preserve"> based off of</w:delText>
        </w:r>
      </w:del>
      <w:ins w:id="83" w:author="Microsoft Office User" w:date="2022-05-16T20:11:00Z">
        <w:del w:id="84" w:author="Nicolas Dolce" w:date="2022-05-16T22:26:00Z">
          <w:r w:rsidR="00F71941" w:rsidDel="007B48F8">
            <w:rPr>
              <w:rFonts w:ascii="Times New Roman" w:hAnsi="Times New Roman"/>
              <w:sz w:val="24"/>
              <w:szCs w:val="24"/>
            </w:rPr>
            <w:delText>on resp</w:delText>
          </w:r>
        </w:del>
      </w:ins>
      <w:ins w:id="85" w:author="Microsoft Office User" w:date="2022-05-16T20:12:00Z">
        <w:del w:id="86" w:author="Nicolas Dolce" w:date="2022-05-16T22:26:00Z">
          <w:r w:rsidR="00F71941" w:rsidDel="007B48F8">
            <w:rPr>
              <w:rFonts w:ascii="Times New Roman" w:hAnsi="Times New Roman"/>
              <w:sz w:val="24"/>
              <w:szCs w:val="24"/>
            </w:rPr>
            <w:delText>onses to</w:delText>
          </w:r>
        </w:del>
      </w:ins>
      <w:del w:id="87" w:author="Nicolas Dolce" w:date="2022-05-16T22:26:00Z">
        <w:r w:rsidR="002B7406" w:rsidDel="007B48F8">
          <w:rPr>
            <w:rFonts w:ascii="Times New Roman" w:hAnsi="Times New Roman"/>
            <w:sz w:val="24"/>
            <w:szCs w:val="24"/>
          </w:rPr>
          <w:delText xml:space="preserve"> individual questions asked</w:delText>
        </w:r>
        <w:r w:rsidR="00A10F13" w:rsidDel="007B48F8">
          <w:rPr>
            <w:rFonts w:ascii="Times New Roman" w:hAnsi="Times New Roman"/>
            <w:sz w:val="24"/>
            <w:szCs w:val="24"/>
          </w:rPr>
          <w:delText xml:space="preserve"> (Collins, 2014).</w:delText>
        </w:r>
        <w:r w:rsidR="0094638D" w:rsidDel="007B48F8">
          <w:rPr>
            <w:rFonts w:ascii="Times New Roman" w:hAnsi="Times New Roman"/>
            <w:sz w:val="24"/>
            <w:szCs w:val="24"/>
          </w:rPr>
          <w:delText xml:space="preserve"> </w:delText>
        </w:r>
        <w:commentRangeEnd w:id="82"/>
        <w:r w:rsidR="00F71941" w:rsidDel="007B48F8">
          <w:rPr>
            <w:rStyle w:val="CommentReference"/>
          </w:rPr>
          <w:commentReference w:id="82"/>
        </w:r>
      </w:del>
      <w:ins w:id="88" w:author="Nicolas Dolce" w:date="2022-05-16T22:26:00Z">
        <w:r w:rsidR="007B48F8">
          <w:rPr>
            <w:rFonts w:ascii="Times New Roman" w:hAnsi="Times New Roman"/>
            <w:sz w:val="24"/>
            <w:szCs w:val="24"/>
          </w:rPr>
          <w:t xml:space="preserve">. </w:t>
        </w:r>
      </w:ins>
      <w:r w:rsidR="0094638D">
        <w:rPr>
          <w:rFonts w:ascii="Times New Roman" w:hAnsi="Times New Roman"/>
          <w:sz w:val="24"/>
          <w:szCs w:val="24"/>
        </w:rPr>
        <w:t>F</w:t>
      </w:r>
      <w:r w:rsidRPr="000977B0">
        <w:rPr>
          <w:rFonts w:ascii="Times New Roman" w:hAnsi="Times New Roman"/>
          <w:sz w:val="24"/>
          <w:szCs w:val="24"/>
        </w:rPr>
        <w:t>urthermore, there is the functional approach which is a</w:t>
      </w:r>
      <w:r>
        <w:rPr>
          <w:rFonts w:ascii="Times New Roman" w:hAnsi="Times New Roman"/>
          <w:sz w:val="24"/>
          <w:szCs w:val="24"/>
        </w:rPr>
        <w:t xml:space="preserve"> </w:t>
      </w:r>
      <w:r w:rsidRPr="000977B0">
        <w:rPr>
          <w:rFonts w:ascii="Times New Roman" w:hAnsi="Times New Roman"/>
          <w:sz w:val="24"/>
          <w:szCs w:val="24"/>
        </w:rPr>
        <w:t>motivational perspective that starts, directs, and maintains volunteerism action</w:t>
      </w:r>
      <w:r w:rsidR="00466920">
        <w:rPr>
          <w:rFonts w:ascii="Times New Roman" w:hAnsi="Times New Roman"/>
          <w:sz w:val="24"/>
          <w:szCs w:val="24"/>
        </w:rPr>
        <w:t xml:space="preserve"> </w:t>
      </w:r>
      <w:commentRangeEnd w:id="80"/>
      <w:r w:rsidR="006A4947">
        <w:rPr>
          <w:rStyle w:val="CommentReference"/>
        </w:rPr>
        <w:commentReference w:id="80"/>
      </w:r>
      <w:r w:rsidR="009710A4">
        <w:rPr>
          <w:rFonts w:ascii="Times New Roman" w:hAnsi="Times New Roman"/>
          <w:sz w:val="24"/>
          <w:szCs w:val="24"/>
        </w:rPr>
        <w:t xml:space="preserve">(Esmond, 2004). </w:t>
      </w:r>
      <w:r w:rsidR="00466920">
        <w:rPr>
          <w:rFonts w:ascii="Times New Roman" w:hAnsi="Times New Roman"/>
          <w:sz w:val="24"/>
          <w:szCs w:val="24"/>
        </w:rPr>
        <w:t xml:space="preserve">Katz (1960) </w:t>
      </w:r>
      <w:r w:rsidRPr="000977B0">
        <w:rPr>
          <w:rFonts w:ascii="Times New Roman" w:hAnsi="Times New Roman"/>
          <w:sz w:val="24"/>
          <w:szCs w:val="24"/>
        </w:rPr>
        <w:t xml:space="preserve">also states how people can engage in the same goals, but for different reasons. </w:t>
      </w:r>
      <w:commentRangeStart w:id="89"/>
      <w:r w:rsidR="00D336C1">
        <w:rPr>
          <w:rFonts w:ascii="Times New Roman" w:hAnsi="Times New Roman"/>
          <w:sz w:val="24"/>
          <w:szCs w:val="24"/>
        </w:rPr>
        <w:t>Another aspect of volunteer motivation is</w:t>
      </w:r>
      <w:r w:rsidRPr="000977B0">
        <w:rPr>
          <w:rFonts w:ascii="Times New Roman" w:hAnsi="Times New Roman"/>
          <w:sz w:val="24"/>
          <w:szCs w:val="24"/>
        </w:rPr>
        <w:t xml:space="preserve"> if the volunteering activity satisf</w:t>
      </w:r>
      <w:r>
        <w:rPr>
          <w:rFonts w:ascii="Times New Roman" w:hAnsi="Times New Roman"/>
          <w:sz w:val="24"/>
          <w:szCs w:val="24"/>
        </w:rPr>
        <w:t>ies the</w:t>
      </w:r>
      <w:r w:rsidRPr="000977B0">
        <w:rPr>
          <w:rFonts w:ascii="Times New Roman" w:hAnsi="Times New Roman"/>
          <w:sz w:val="24"/>
          <w:szCs w:val="24"/>
        </w:rPr>
        <w:t xml:space="preserve"> concerns of the volunteer</w:t>
      </w:r>
      <w:ins w:id="90" w:author="Nicolas Dolce" w:date="2022-05-16T22:28:00Z">
        <w:r w:rsidR="00A85812">
          <w:rPr>
            <w:rFonts w:ascii="Times New Roman" w:hAnsi="Times New Roman"/>
            <w:sz w:val="24"/>
            <w:szCs w:val="24"/>
          </w:rPr>
          <w:t xml:space="preserve">, </w:t>
        </w:r>
      </w:ins>
      <w:del w:id="91" w:author="Nicolas Dolce" w:date="2022-05-16T22:28:00Z">
        <w:r w:rsidR="00507573" w:rsidDel="00A85812">
          <w:rPr>
            <w:rFonts w:ascii="Times New Roman" w:hAnsi="Times New Roman"/>
            <w:sz w:val="24"/>
            <w:szCs w:val="24"/>
          </w:rPr>
          <w:delText xml:space="preserve"> </w:delText>
        </w:r>
      </w:del>
      <w:r w:rsidR="00507573">
        <w:rPr>
          <w:rFonts w:ascii="Times New Roman" w:hAnsi="Times New Roman"/>
          <w:sz w:val="24"/>
          <w:szCs w:val="24"/>
        </w:rPr>
        <w:t>since they may be more passionate about it</w:t>
      </w:r>
      <w:r>
        <w:rPr>
          <w:rFonts w:ascii="Times New Roman" w:hAnsi="Times New Roman"/>
          <w:sz w:val="24"/>
          <w:szCs w:val="24"/>
        </w:rPr>
        <w:t xml:space="preserve"> </w:t>
      </w:r>
      <w:commentRangeEnd w:id="89"/>
      <w:r w:rsidR="00F71941">
        <w:rPr>
          <w:rStyle w:val="CommentReference"/>
        </w:rPr>
        <w:commentReference w:id="89"/>
      </w:r>
      <w:r>
        <w:rPr>
          <w:rFonts w:ascii="Times New Roman" w:hAnsi="Times New Roman"/>
          <w:sz w:val="24"/>
          <w:szCs w:val="24"/>
        </w:rPr>
        <w:t xml:space="preserve">(Clary </w:t>
      </w:r>
      <w:r w:rsidR="00E052C9">
        <w:rPr>
          <w:rFonts w:ascii="Times New Roman" w:hAnsi="Times New Roman"/>
          <w:sz w:val="24"/>
          <w:szCs w:val="24"/>
        </w:rPr>
        <w:t xml:space="preserve">&amp; </w:t>
      </w:r>
      <w:r>
        <w:rPr>
          <w:rFonts w:ascii="Times New Roman" w:hAnsi="Times New Roman"/>
          <w:sz w:val="24"/>
          <w:szCs w:val="24"/>
        </w:rPr>
        <w:t>Snyder, 1999).</w:t>
      </w:r>
      <w:ins w:id="92" w:author="Nicolas Dolce" w:date="2022-05-16T22:28:00Z">
        <w:r w:rsidR="00A85812">
          <w:rPr>
            <w:rFonts w:ascii="Times New Roman" w:hAnsi="Times New Roman"/>
            <w:sz w:val="24"/>
            <w:szCs w:val="24"/>
          </w:rPr>
          <w:t xml:space="preserve"> This would in turn increase motivation since it is something they innately care about. </w:t>
        </w:r>
      </w:ins>
      <w:del w:id="93" w:author="Nicolas Dolce" w:date="2022-05-16T22:28:00Z">
        <w:r w:rsidDel="00A85812">
          <w:rPr>
            <w:rFonts w:ascii="Times New Roman" w:hAnsi="Times New Roman"/>
            <w:sz w:val="24"/>
            <w:szCs w:val="24"/>
          </w:rPr>
          <w:delText xml:space="preserve"> </w:delText>
        </w:r>
        <w:r w:rsidRPr="000977B0" w:rsidDel="00A85812">
          <w:rPr>
            <w:rFonts w:ascii="Times New Roman" w:hAnsi="Times New Roman"/>
            <w:sz w:val="24"/>
            <w:szCs w:val="24"/>
          </w:rPr>
          <w:delText xml:space="preserve"> </w:delText>
        </w:r>
      </w:del>
    </w:p>
    <w:p w14:paraId="2C81DF2F" w14:textId="770192B1" w:rsidR="003A5E64" w:rsidRPr="008D1A59" w:rsidRDefault="003A5E64" w:rsidP="00BB321B">
      <w:pPr>
        <w:spacing w:line="480" w:lineRule="auto"/>
        <w:ind w:firstLine="720"/>
        <w:rPr>
          <w:rFonts w:ascii="Times New Roman" w:hAnsi="Times New Roman"/>
          <w:sz w:val="24"/>
          <w:szCs w:val="24"/>
        </w:rPr>
      </w:pPr>
      <w:r>
        <w:rPr>
          <w:rFonts w:ascii="Times New Roman" w:hAnsi="Times New Roman"/>
          <w:sz w:val="24"/>
          <w:szCs w:val="24"/>
        </w:rPr>
        <w:t xml:space="preserve">Clary developed the theory </w:t>
      </w:r>
      <w:r w:rsidR="00C056B5">
        <w:rPr>
          <w:rFonts w:ascii="Times New Roman" w:hAnsi="Times New Roman"/>
          <w:sz w:val="24"/>
          <w:szCs w:val="24"/>
        </w:rPr>
        <w:t xml:space="preserve">by </w:t>
      </w:r>
      <w:r>
        <w:rPr>
          <w:rFonts w:ascii="Times New Roman" w:hAnsi="Times New Roman"/>
          <w:sz w:val="24"/>
          <w:szCs w:val="24"/>
        </w:rPr>
        <w:t>combining aspects from</w:t>
      </w:r>
      <w:r w:rsidR="005C41E2">
        <w:rPr>
          <w:rFonts w:ascii="Times New Roman" w:hAnsi="Times New Roman"/>
          <w:sz w:val="24"/>
          <w:szCs w:val="24"/>
        </w:rPr>
        <w:t xml:space="preserve"> Katz’s theory above</w:t>
      </w:r>
      <w:r>
        <w:rPr>
          <w:rFonts w:ascii="Times New Roman" w:hAnsi="Times New Roman"/>
          <w:sz w:val="24"/>
          <w:szCs w:val="24"/>
        </w:rPr>
        <w:t xml:space="preserve"> </w:t>
      </w:r>
      <w:r w:rsidR="005C41E2">
        <w:rPr>
          <w:rFonts w:ascii="Times New Roman" w:hAnsi="Times New Roman"/>
          <w:sz w:val="24"/>
          <w:szCs w:val="24"/>
        </w:rPr>
        <w:t>(</w:t>
      </w:r>
      <w:r>
        <w:rPr>
          <w:rFonts w:ascii="Times New Roman" w:hAnsi="Times New Roman"/>
          <w:sz w:val="24"/>
          <w:szCs w:val="24"/>
        </w:rPr>
        <w:t>Katz</w:t>
      </w:r>
      <w:r w:rsidR="005C41E2">
        <w:rPr>
          <w:rFonts w:ascii="Times New Roman" w:hAnsi="Times New Roman"/>
          <w:sz w:val="24"/>
          <w:szCs w:val="24"/>
        </w:rPr>
        <w:t xml:space="preserve">, </w:t>
      </w:r>
      <w:r w:rsidR="003A0976">
        <w:rPr>
          <w:rFonts w:ascii="Times New Roman" w:hAnsi="Times New Roman"/>
          <w:sz w:val="24"/>
          <w:szCs w:val="24"/>
        </w:rPr>
        <w:t>1960)</w:t>
      </w:r>
      <w:r>
        <w:rPr>
          <w:rFonts w:ascii="Times New Roman" w:hAnsi="Times New Roman"/>
          <w:sz w:val="24"/>
          <w:szCs w:val="24"/>
        </w:rPr>
        <w:t xml:space="preserve"> and</w:t>
      </w:r>
      <w:r w:rsidR="003A0976" w:rsidRPr="003A0976">
        <w:rPr>
          <w:rFonts w:ascii="Times New Roman" w:hAnsi="Times New Roman"/>
          <w:sz w:val="24"/>
          <w:szCs w:val="24"/>
        </w:rPr>
        <w:t xml:space="preserve"> </w:t>
      </w:r>
      <w:commentRangeStart w:id="94"/>
      <w:r w:rsidR="003A0976" w:rsidRPr="003A0976">
        <w:rPr>
          <w:rFonts w:ascii="Times New Roman" w:hAnsi="Times New Roman"/>
          <w:sz w:val="24"/>
          <w:szCs w:val="24"/>
        </w:rPr>
        <w:t>Smith</w:t>
      </w:r>
      <w:commentRangeEnd w:id="94"/>
      <w:r w:rsidR="00B421AA">
        <w:rPr>
          <w:rStyle w:val="CommentReference"/>
        </w:rPr>
        <w:commentReference w:id="94"/>
      </w:r>
      <w:r w:rsidR="00A11A1F">
        <w:rPr>
          <w:rFonts w:ascii="Times New Roman" w:hAnsi="Times New Roman"/>
          <w:sz w:val="24"/>
          <w:szCs w:val="24"/>
        </w:rPr>
        <w:t xml:space="preserve"> et al</w:t>
      </w:r>
      <w:r w:rsidR="00CD113B">
        <w:rPr>
          <w:rFonts w:ascii="Times New Roman" w:hAnsi="Times New Roman"/>
          <w:sz w:val="24"/>
          <w:szCs w:val="24"/>
        </w:rPr>
        <w:t>.</w:t>
      </w:r>
      <w:r w:rsidR="003A0976" w:rsidRPr="003A0976">
        <w:rPr>
          <w:rFonts w:ascii="Times New Roman" w:hAnsi="Times New Roman"/>
          <w:sz w:val="24"/>
          <w:szCs w:val="24"/>
        </w:rPr>
        <w:t xml:space="preserve"> (1956).</w:t>
      </w:r>
      <w:r>
        <w:rPr>
          <w:rFonts w:ascii="Times New Roman" w:hAnsi="Times New Roman"/>
          <w:sz w:val="24"/>
          <w:szCs w:val="24"/>
        </w:rPr>
        <w:t xml:space="preserve"> </w:t>
      </w:r>
      <w:r w:rsidR="00E62D56">
        <w:rPr>
          <w:rFonts w:ascii="Times New Roman" w:hAnsi="Times New Roman"/>
          <w:sz w:val="24"/>
          <w:szCs w:val="24"/>
        </w:rPr>
        <w:t>Clary wanted to include aspects of psychodynamic theory, Gestalt psychology, self-psychology, the behaviorist perspective of human nature, as well as ego</w:t>
      </w:r>
      <w:r w:rsidR="00131434">
        <w:rPr>
          <w:rFonts w:ascii="Times New Roman" w:hAnsi="Times New Roman"/>
          <w:sz w:val="24"/>
          <w:szCs w:val="24"/>
        </w:rPr>
        <w:t xml:space="preserve"> (Clary et al, 1998). </w:t>
      </w:r>
      <w:r w:rsidR="00E62D56">
        <w:rPr>
          <w:rFonts w:ascii="Times New Roman" w:hAnsi="Times New Roman"/>
          <w:sz w:val="24"/>
          <w:szCs w:val="24"/>
        </w:rPr>
        <w:t xml:space="preserve">  </w:t>
      </w:r>
    </w:p>
    <w:p w14:paraId="57779B3F" w14:textId="06DB6846" w:rsidR="008E1700" w:rsidRDefault="00F82049" w:rsidP="00403759">
      <w:pPr>
        <w:spacing w:line="480" w:lineRule="auto"/>
        <w:ind w:firstLine="720"/>
        <w:rPr>
          <w:rFonts w:ascii="Times New Roman" w:hAnsi="Times New Roman"/>
          <w:sz w:val="24"/>
          <w:szCs w:val="24"/>
        </w:rPr>
      </w:pPr>
      <w:r w:rsidRPr="00485AE6">
        <w:rPr>
          <w:rFonts w:ascii="Times New Roman" w:hAnsi="Times New Roman"/>
          <w:sz w:val="24"/>
          <w:szCs w:val="24"/>
        </w:rPr>
        <w:lastRenderedPageBreak/>
        <w:t>According to Cla</w:t>
      </w:r>
      <w:r w:rsidR="009D7FEA" w:rsidRPr="00485AE6">
        <w:rPr>
          <w:rFonts w:ascii="Times New Roman" w:hAnsi="Times New Roman"/>
          <w:sz w:val="24"/>
          <w:szCs w:val="24"/>
        </w:rPr>
        <w:t>ry et al. (1998)</w:t>
      </w:r>
      <w:r w:rsidRPr="00485AE6">
        <w:rPr>
          <w:rFonts w:ascii="Times New Roman" w:hAnsi="Times New Roman"/>
          <w:sz w:val="24"/>
          <w:szCs w:val="24"/>
        </w:rPr>
        <w:t xml:space="preserve"> there are six types of motivations including </w:t>
      </w:r>
      <w:r w:rsidR="00C02665">
        <w:rPr>
          <w:rFonts w:ascii="Times New Roman" w:hAnsi="Times New Roman"/>
          <w:sz w:val="24"/>
          <w:szCs w:val="24"/>
        </w:rPr>
        <w:t>p</w:t>
      </w:r>
      <w:r w:rsidR="00485AE6" w:rsidRPr="00485AE6">
        <w:rPr>
          <w:rFonts w:ascii="Times New Roman" w:hAnsi="Times New Roman"/>
          <w:sz w:val="24"/>
          <w:szCs w:val="24"/>
        </w:rPr>
        <w:t xml:space="preserve">rotective </w:t>
      </w:r>
      <w:r w:rsidR="00C02665">
        <w:rPr>
          <w:rFonts w:ascii="Times New Roman" w:hAnsi="Times New Roman"/>
          <w:sz w:val="24"/>
          <w:szCs w:val="24"/>
        </w:rPr>
        <w:t>m</w:t>
      </w:r>
      <w:r w:rsidR="00485AE6" w:rsidRPr="00485AE6">
        <w:rPr>
          <w:rFonts w:ascii="Times New Roman" w:hAnsi="Times New Roman"/>
          <w:sz w:val="24"/>
          <w:szCs w:val="24"/>
        </w:rPr>
        <w:t>otives (</w:t>
      </w:r>
      <w:r w:rsidR="00455816">
        <w:rPr>
          <w:rFonts w:ascii="Times New Roman" w:hAnsi="Times New Roman"/>
          <w:sz w:val="24"/>
          <w:szCs w:val="24"/>
        </w:rPr>
        <w:t>ego defense mechanism</w:t>
      </w:r>
      <w:r w:rsidR="00485AE6" w:rsidRPr="00485AE6">
        <w:rPr>
          <w:rFonts w:ascii="Times New Roman" w:hAnsi="Times New Roman"/>
          <w:sz w:val="24"/>
          <w:szCs w:val="24"/>
        </w:rPr>
        <w:t>), values (altruis</w:t>
      </w:r>
      <w:r w:rsidR="00695509">
        <w:rPr>
          <w:rFonts w:ascii="Times New Roman" w:hAnsi="Times New Roman"/>
          <w:sz w:val="24"/>
          <w:szCs w:val="24"/>
        </w:rPr>
        <w:t>m</w:t>
      </w:r>
      <w:r w:rsidR="00485AE6" w:rsidRPr="00485AE6">
        <w:rPr>
          <w:rFonts w:ascii="Times New Roman" w:hAnsi="Times New Roman"/>
          <w:sz w:val="24"/>
          <w:szCs w:val="24"/>
        </w:rPr>
        <w:t xml:space="preserve"> and </w:t>
      </w:r>
      <w:r w:rsidR="00695509">
        <w:rPr>
          <w:rFonts w:ascii="Times New Roman" w:hAnsi="Times New Roman"/>
          <w:sz w:val="24"/>
          <w:szCs w:val="24"/>
        </w:rPr>
        <w:t xml:space="preserve">being </w:t>
      </w:r>
      <w:r w:rsidR="00485AE6" w:rsidRPr="00485AE6">
        <w:rPr>
          <w:rFonts w:ascii="Times New Roman" w:hAnsi="Times New Roman"/>
          <w:sz w:val="24"/>
          <w:szCs w:val="24"/>
        </w:rPr>
        <w:t>humanitarian), career (</w:t>
      </w:r>
      <w:r w:rsidR="00695509">
        <w:rPr>
          <w:rFonts w:ascii="Times New Roman" w:hAnsi="Times New Roman"/>
          <w:sz w:val="24"/>
          <w:szCs w:val="24"/>
        </w:rPr>
        <w:t>advancing one’s career</w:t>
      </w:r>
      <w:r w:rsidR="00485AE6" w:rsidRPr="00485AE6">
        <w:rPr>
          <w:rFonts w:ascii="Times New Roman" w:hAnsi="Times New Roman"/>
          <w:sz w:val="24"/>
          <w:szCs w:val="24"/>
        </w:rPr>
        <w:t>), social (</w:t>
      </w:r>
      <w:r w:rsidR="00695509">
        <w:rPr>
          <w:rFonts w:ascii="Times New Roman" w:hAnsi="Times New Roman"/>
          <w:sz w:val="24"/>
          <w:szCs w:val="24"/>
        </w:rPr>
        <w:t>socializing</w:t>
      </w:r>
      <w:r w:rsidR="00485AE6" w:rsidRPr="00485AE6">
        <w:rPr>
          <w:rFonts w:ascii="Times New Roman" w:hAnsi="Times New Roman"/>
          <w:sz w:val="24"/>
          <w:szCs w:val="24"/>
        </w:rPr>
        <w:t>), understanding (gain</w:t>
      </w:r>
      <w:r w:rsidR="00695509">
        <w:rPr>
          <w:rFonts w:ascii="Times New Roman" w:hAnsi="Times New Roman"/>
          <w:sz w:val="24"/>
          <w:szCs w:val="24"/>
        </w:rPr>
        <w:t>ing</w:t>
      </w:r>
      <w:r w:rsidR="00485AE6" w:rsidRPr="00485AE6">
        <w:rPr>
          <w:rFonts w:ascii="Times New Roman" w:hAnsi="Times New Roman"/>
          <w:sz w:val="24"/>
          <w:szCs w:val="24"/>
        </w:rPr>
        <w:t xml:space="preserve"> knowledge, skills, and abilities), and enhancement (</w:t>
      </w:r>
      <w:r w:rsidR="00695509">
        <w:rPr>
          <w:rFonts w:ascii="Times New Roman" w:hAnsi="Times New Roman"/>
          <w:sz w:val="24"/>
          <w:szCs w:val="24"/>
        </w:rPr>
        <w:t>growing the ego</w:t>
      </w:r>
      <w:r w:rsidR="00485AE6" w:rsidRPr="00485AE6">
        <w:rPr>
          <w:rFonts w:ascii="Times New Roman" w:hAnsi="Times New Roman"/>
          <w:sz w:val="24"/>
          <w:szCs w:val="24"/>
        </w:rPr>
        <w:t>).</w:t>
      </w:r>
      <w:r w:rsidR="00AA48B3">
        <w:rPr>
          <w:rFonts w:ascii="Times New Roman" w:hAnsi="Times New Roman"/>
          <w:sz w:val="24"/>
          <w:szCs w:val="24"/>
        </w:rPr>
        <w:t xml:space="preserve"> </w:t>
      </w:r>
      <w:r w:rsidR="00F92592">
        <w:rPr>
          <w:rFonts w:ascii="Times New Roman" w:hAnsi="Times New Roman"/>
          <w:sz w:val="24"/>
          <w:szCs w:val="24"/>
        </w:rPr>
        <w:t xml:space="preserve">These attributes are seen in Clary’s </w:t>
      </w:r>
      <w:r w:rsidR="00F92592" w:rsidRPr="00F92592">
        <w:rPr>
          <w:rFonts w:ascii="Times New Roman" w:hAnsi="Times New Roman"/>
          <w:sz w:val="24"/>
          <w:szCs w:val="24"/>
        </w:rPr>
        <w:t>Volunteer Functions Inventory (VFI)</w:t>
      </w:r>
      <w:r w:rsidR="008E3F64">
        <w:rPr>
          <w:rFonts w:ascii="Times New Roman" w:hAnsi="Times New Roman"/>
          <w:sz w:val="24"/>
          <w:szCs w:val="24"/>
        </w:rPr>
        <w:t xml:space="preserve">, refer to </w:t>
      </w:r>
      <w:r w:rsidR="000C7EDB">
        <w:rPr>
          <w:rFonts w:ascii="Times New Roman" w:hAnsi="Times New Roman"/>
          <w:sz w:val="24"/>
          <w:szCs w:val="24"/>
        </w:rPr>
        <w:t xml:space="preserve">the </w:t>
      </w:r>
      <w:ins w:id="95" w:author="Microsoft Office User" w:date="2022-05-16T20:14:00Z">
        <w:r w:rsidR="00F71941">
          <w:rPr>
            <w:rFonts w:ascii="Times New Roman" w:hAnsi="Times New Roman"/>
            <w:sz w:val="24"/>
            <w:szCs w:val="24"/>
          </w:rPr>
          <w:t>A</w:t>
        </w:r>
      </w:ins>
      <w:del w:id="96" w:author="Microsoft Office User" w:date="2022-05-16T20:14:00Z">
        <w:r w:rsidR="000C7EDB" w:rsidDel="00F71941">
          <w:rPr>
            <w:rFonts w:ascii="Times New Roman" w:hAnsi="Times New Roman"/>
            <w:sz w:val="24"/>
            <w:szCs w:val="24"/>
          </w:rPr>
          <w:delText>a</w:delText>
        </w:r>
      </w:del>
      <w:r w:rsidR="000C7EDB">
        <w:rPr>
          <w:rFonts w:ascii="Times New Roman" w:hAnsi="Times New Roman"/>
          <w:sz w:val="24"/>
          <w:szCs w:val="24"/>
        </w:rPr>
        <w:t>ppendix.</w:t>
      </w:r>
      <w:r w:rsidR="00C35F16">
        <w:rPr>
          <w:rFonts w:ascii="Times New Roman" w:hAnsi="Times New Roman"/>
          <w:sz w:val="24"/>
          <w:szCs w:val="24"/>
        </w:rPr>
        <w:t xml:space="preserve"> The VFI is used in research to measure </w:t>
      </w:r>
      <w:r w:rsidR="00B421AA">
        <w:rPr>
          <w:rFonts w:ascii="Times New Roman" w:hAnsi="Times New Roman"/>
          <w:sz w:val="24"/>
          <w:szCs w:val="24"/>
        </w:rPr>
        <w:t xml:space="preserve">volunteer </w:t>
      </w:r>
      <w:r w:rsidR="00C35F16">
        <w:rPr>
          <w:rFonts w:ascii="Times New Roman" w:hAnsi="Times New Roman"/>
          <w:sz w:val="24"/>
          <w:szCs w:val="24"/>
        </w:rPr>
        <w:t>motivational factors.</w:t>
      </w:r>
      <w:r w:rsidR="000C7EDB">
        <w:rPr>
          <w:rFonts w:ascii="Times New Roman" w:hAnsi="Times New Roman"/>
          <w:sz w:val="24"/>
          <w:szCs w:val="24"/>
        </w:rPr>
        <w:t xml:space="preserve"> </w:t>
      </w:r>
      <w:r w:rsidR="008E3F64">
        <w:rPr>
          <w:rFonts w:ascii="Times New Roman" w:hAnsi="Times New Roman"/>
          <w:sz w:val="24"/>
          <w:szCs w:val="24"/>
        </w:rPr>
        <w:t xml:space="preserve"> </w:t>
      </w:r>
    </w:p>
    <w:p w14:paraId="7280E2EB" w14:textId="5B8E0BD1" w:rsidR="006A4947" w:rsidRDefault="000D47DA" w:rsidP="00961ED4">
      <w:pPr>
        <w:spacing w:line="480" w:lineRule="auto"/>
        <w:ind w:firstLine="720"/>
        <w:rPr>
          <w:rFonts w:ascii="Times New Roman" w:hAnsi="Times New Roman"/>
          <w:sz w:val="24"/>
          <w:szCs w:val="24"/>
        </w:rPr>
      </w:pPr>
      <w:r>
        <w:rPr>
          <w:rFonts w:ascii="Times New Roman" w:hAnsi="Times New Roman"/>
          <w:sz w:val="24"/>
          <w:szCs w:val="24"/>
        </w:rPr>
        <w:t>Esmond (2004) offered a theory involving</w:t>
      </w:r>
      <w:r w:rsidR="00461681">
        <w:rPr>
          <w:rFonts w:ascii="Times New Roman" w:hAnsi="Times New Roman"/>
          <w:sz w:val="24"/>
          <w:szCs w:val="24"/>
        </w:rPr>
        <w:t xml:space="preserve"> similar components</w:t>
      </w:r>
      <w:r w:rsidR="00AE168D">
        <w:rPr>
          <w:rFonts w:ascii="Times New Roman" w:hAnsi="Times New Roman"/>
          <w:sz w:val="24"/>
          <w:szCs w:val="24"/>
        </w:rPr>
        <w:t xml:space="preserve"> in his</w:t>
      </w:r>
      <w:r w:rsidR="006E74C9">
        <w:rPr>
          <w:rFonts w:ascii="Times New Roman" w:hAnsi="Times New Roman"/>
          <w:sz w:val="24"/>
          <w:szCs w:val="24"/>
        </w:rPr>
        <w:t xml:space="preserve"> Volunteer Motivation Inventory</w:t>
      </w:r>
      <w:r w:rsidR="00AE168D">
        <w:rPr>
          <w:rFonts w:ascii="Times New Roman" w:hAnsi="Times New Roman"/>
          <w:sz w:val="24"/>
          <w:szCs w:val="24"/>
        </w:rPr>
        <w:t xml:space="preserve"> </w:t>
      </w:r>
      <w:r w:rsidR="006E74C9">
        <w:rPr>
          <w:rFonts w:ascii="Times New Roman" w:hAnsi="Times New Roman"/>
          <w:sz w:val="24"/>
          <w:szCs w:val="24"/>
        </w:rPr>
        <w:t>(</w:t>
      </w:r>
      <w:r w:rsidR="00AE168D">
        <w:rPr>
          <w:rFonts w:ascii="Times New Roman" w:hAnsi="Times New Roman"/>
          <w:sz w:val="24"/>
          <w:szCs w:val="24"/>
        </w:rPr>
        <w:t>VMI</w:t>
      </w:r>
      <w:r w:rsidR="006E74C9">
        <w:rPr>
          <w:rFonts w:ascii="Times New Roman" w:hAnsi="Times New Roman"/>
          <w:sz w:val="24"/>
          <w:szCs w:val="24"/>
        </w:rPr>
        <w:t>)</w:t>
      </w:r>
      <w:r w:rsidR="00AE168D">
        <w:rPr>
          <w:rFonts w:ascii="Times New Roman" w:hAnsi="Times New Roman"/>
          <w:sz w:val="24"/>
          <w:szCs w:val="24"/>
        </w:rPr>
        <w:t xml:space="preserve">. </w:t>
      </w:r>
      <w:r w:rsidR="006B1D27">
        <w:rPr>
          <w:rFonts w:ascii="Times New Roman" w:hAnsi="Times New Roman"/>
          <w:sz w:val="24"/>
          <w:szCs w:val="24"/>
        </w:rPr>
        <w:t>In Esmond’s study both the VFI and VMI were statistically compared and t</w:t>
      </w:r>
      <w:r w:rsidR="00AE168D">
        <w:rPr>
          <w:rFonts w:ascii="Times New Roman" w:hAnsi="Times New Roman"/>
          <w:sz w:val="24"/>
          <w:szCs w:val="24"/>
        </w:rPr>
        <w:t>he VMI</w:t>
      </w:r>
      <w:r w:rsidR="00FB3131">
        <w:rPr>
          <w:rFonts w:ascii="Times New Roman" w:hAnsi="Times New Roman"/>
          <w:sz w:val="24"/>
          <w:szCs w:val="24"/>
        </w:rPr>
        <w:t xml:space="preserve"> had less overall reliability and validity due to some sections</w:t>
      </w:r>
      <w:r w:rsidR="00AE168D">
        <w:rPr>
          <w:rFonts w:ascii="Times New Roman" w:hAnsi="Times New Roman"/>
          <w:sz w:val="24"/>
          <w:szCs w:val="24"/>
        </w:rPr>
        <w:t>.</w:t>
      </w:r>
      <w:r w:rsidR="00837714">
        <w:rPr>
          <w:rFonts w:ascii="Times New Roman" w:hAnsi="Times New Roman"/>
          <w:sz w:val="24"/>
          <w:szCs w:val="24"/>
        </w:rPr>
        <w:t xml:space="preserve"> The VFI’s Understanding measure was superior than that of the VMI’s Personal Growth measure.</w:t>
      </w:r>
      <w:r w:rsidR="00AE168D">
        <w:rPr>
          <w:rFonts w:ascii="Times New Roman" w:hAnsi="Times New Roman"/>
          <w:sz w:val="24"/>
          <w:szCs w:val="24"/>
        </w:rPr>
        <w:t xml:space="preserve"> </w:t>
      </w:r>
      <w:r w:rsidR="00E8288F">
        <w:rPr>
          <w:rFonts w:ascii="Times New Roman" w:hAnsi="Times New Roman"/>
          <w:sz w:val="24"/>
          <w:szCs w:val="24"/>
        </w:rPr>
        <w:t>Clary et al.</w:t>
      </w:r>
      <w:r w:rsidR="006A4947">
        <w:rPr>
          <w:rFonts w:ascii="Times New Roman" w:hAnsi="Times New Roman"/>
          <w:sz w:val="24"/>
          <w:szCs w:val="24"/>
        </w:rPr>
        <w:t>’s</w:t>
      </w:r>
      <w:r w:rsidR="00E8288F">
        <w:rPr>
          <w:rFonts w:ascii="Times New Roman" w:hAnsi="Times New Roman"/>
          <w:sz w:val="24"/>
          <w:szCs w:val="24"/>
        </w:rPr>
        <w:t xml:space="preserve"> (1998) </w:t>
      </w:r>
      <w:r w:rsidR="00AE168D">
        <w:rPr>
          <w:rFonts w:ascii="Times New Roman" w:hAnsi="Times New Roman"/>
          <w:sz w:val="24"/>
          <w:szCs w:val="24"/>
        </w:rPr>
        <w:t xml:space="preserve">VFI was </w:t>
      </w:r>
      <w:r w:rsidR="006B1D27">
        <w:rPr>
          <w:rFonts w:ascii="Times New Roman" w:hAnsi="Times New Roman"/>
          <w:sz w:val="24"/>
          <w:szCs w:val="24"/>
        </w:rPr>
        <w:t xml:space="preserve">also </w:t>
      </w:r>
      <w:r w:rsidR="00AE168D">
        <w:rPr>
          <w:rFonts w:ascii="Times New Roman" w:hAnsi="Times New Roman"/>
          <w:sz w:val="24"/>
          <w:szCs w:val="24"/>
        </w:rPr>
        <w:t xml:space="preserve">more compact and clearer, thus it </w:t>
      </w:r>
      <w:r w:rsidR="00931E39">
        <w:rPr>
          <w:rFonts w:ascii="Times New Roman" w:hAnsi="Times New Roman"/>
          <w:sz w:val="24"/>
          <w:szCs w:val="24"/>
        </w:rPr>
        <w:t>was</w:t>
      </w:r>
      <w:r w:rsidR="00E8288F">
        <w:rPr>
          <w:rFonts w:ascii="Times New Roman" w:hAnsi="Times New Roman"/>
          <w:sz w:val="24"/>
          <w:szCs w:val="24"/>
        </w:rPr>
        <w:t xml:space="preserve"> the better choice</w:t>
      </w:r>
      <w:r w:rsidR="00931E39">
        <w:rPr>
          <w:rFonts w:ascii="Times New Roman" w:hAnsi="Times New Roman"/>
          <w:sz w:val="24"/>
          <w:szCs w:val="24"/>
        </w:rPr>
        <w:t xml:space="preserve"> to use for </w:t>
      </w:r>
      <w:r w:rsidR="00B421AA">
        <w:rPr>
          <w:rFonts w:ascii="Times New Roman" w:hAnsi="Times New Roman"/>
          <w:sz w:val="24"/>
          <w:szCs w:val="24"/>
        </w:rPr>
        <w:t xml:space="preserve">the current </w:t>
      </w:r>
      <w:r w:rsidR="00931E39">
        <w:rPr>
          <w:rFonts w:ascii="Times New Roman" w:hAnsi="Times New Roman"/>
          <w:sz w:val="24"/>
          <w:szCs w:val="24"/>
        </w:rPr>
        <w:t>research</w:t>
      </w:r>
      <w:r w:rsidR="00E8288F">
        <w:rPr>
          <w:rFonts w:ascii="Times New Roman" w:hAnsi="Times New Roman"/>
          <w:sz w:val="24"/>
          <w:szCs w:val="24"/>
        </w:rPr>
        <w:t xml:space="preserve">. </w:t>
      </w:r>
    </w:p>
    <w:p w14:paraId="75B8B8E5" w14:textId="736848F5" w:rsidR="00DD1EB5" w:rsidRDefault="00961ED4" w:rsidP="00961ED4">
      <w:pPr>
        <w:spacing w:line="480" w:lineRule="auto"/>
        <w:ind w:firstLine="720"/>
        <w:rPr>
          <w:rFonts w:ascii="Times New Roman" w:hAnsi="Times New Roman"/>
          <w:sz w:val="24"/>
          <w:szCs w:val="24"/>
        </w:rPr>
      </w:pPr>
      <w:r>
        <w:rPr>
          <w:rFonts w:ascii="Times New Roman" w:hAnsi="Times New Roman"/>
          <w:sz w:val="24"/>
          <w:szCs w:val="24"/>
        </w:rPr>
        <w:t xml:space="preserve">Another motivational </w:t>
      </w:r>
      <w:commentRangeStart w:id="97"/>
      <w:r>
        <w:rPr>
          <w:rFonts w:ascii="Times New Roman" w:hAnsi="Times New Roman"/>
          <w:sz w:val="24"/>
          <w:szCs w:val="24"/>
        </w:rPr>
        <w:t>theory</w:t>
      </w:r>
      <w:commentRangeEnd w:id="97"/>
      <w:r w:rsidR="006A4947">
        <w:rPr>
          <w:rStyle w:val="CommentReference"/>
        </w:rPr>
        <w:commentReference w:id="97"/>
      </w:r>
      <w:r>
        <w:rPr>
          <w:rFonts w:ascii="Times New Roman" w:hAnsi="Times New Roman"/>
          <w:sz w:val="24"/>
          <w:szCs w:val="24"/>
        </w:rPr>
        <w:t xml:space="preserve"> includes the obtainment of intrinsic values or internal rewards such as altruism, career advancement, and social</w:t>
      </w:r>
      <w:r w:rsidR="003412B7">
        <w:rPr>
          <w:rFonts w:ascii="Times New Roman" w:hAnsi="Times New Roman"/>
          <w:sz w:val="24"/>
          <w:szCs w:val="24"/>
        </w:rPr>
        <w:t xml:space="preserve"> (Esmond, 2004).</w:t>
      </w:r>
      <w:r w:rsidR="00AD5BC5">
        <w:rPr>
          <w:rFonts w:ascii="Times New Roman" w:hAnsi="Times New Roman"/>
          <w:sz w:val="24"/>
          <w:szCs w:val="24"/>
        </w:rPr>
        <w:t xml:space="preserve"> A </w:t>
      </w:r>
      <w:commentRangeStart w:id="98"/>
      <w:r w:rsidR="00AD5BC5">
        <w:rPr>
          <w:rFonts w:ascii="Times New Roman" w:hAnsi="Times New Roman"/>
          <w:sz w:val="24"/>
          <w:szCs w:val="24"/>
        </w:rPr>
        <w:t>separate</w:t>
      </w:r>
      <w:r>
        <w:rPr>
          <w:rFonts w:ascii="Times New Roman" w:hAnsi="Times New Roman"/>
          <w:sz w:val="24"/>
          <w:szCs w:val="24"/>
        </w:rPr>
        <w:t xml:space="preserve"> theory is </w:t>
      </w:r>
      <w:r w:rsidR="001D2BB6">
        <w:rPr>
          <w:rFonts w:ascii="Times New Roman" w:hAnsi="Times New Roman"/>
          <w:sz w:val="24"/>
          <w:szCs w:val="24"/>
        </w:rPr>
        <w:t xml:space="preserve">that the volunteers try </w:t>
      </w:r>
      <w:r>
        <w:rPr>
          <w:rFonts w:ascii="Times New Roman" w:hAnsi="Times New Roman"/>
          <w:sz w:val="24"/>
          <w:szCs w:val="24"/>
        </w:rPr>
        <w:t xml:space="preserve">to gain </w:t>
      </w:r>
      <w:commentRangeEnd w:id="98"/>
      <w:r w:rsidR="00B421AA">
        <w:rPr>
          <w:rStyle w:val="CommentReference"/>
        </w:rPr>
        <w:commentReference w:id="98"/>
      </w:r>
      <w:r>
        <w:rPr>
          <w:rFonts w:ascii="Times New Roman" w:hAnsi="Times New Roman"/>
          <w:sz w:val="24"/>
          <w:szCs w:val="24"/>
        </w:rPr>
        <w:t>extrinsic or external values such as occupational, control, and power (</w:t>
      </w:r>
      <w:r>
        <w:rPr>
          <w:rFonts w:ascii="Times New Roman" w:hAnsi="Times New Roman"/>
          <w:color w:val="3A3A3A"/>
          <w:sz w:val="24"/>
          <w:szCs w:val="24"/>
          <w:shd w:val="clear" w:color="auto" w:fill="FFFFFF"/>
        </w:rPr>
        <w:t>Haug &amp; Gaskins, 2012).</w:t>
      </w:r>
      <w:r w:rsidR="00D52F2E">
        <w:t xml:space="preserve"> </w:t>
      </w:r>
      <w:r w:rsidR="00D52F2E">
        <w:rPr>
          <w:rFonts w:ascii="Times New Roman" w:hAnsi="Times New Roman"/>
          <w:sz w:val="24"/>
          <w:szCs w:val="24"/>
        </w:rPr>
        <w:t>One could find</w:t>
      </w:r>
      <w:r w:rsidR="00F111C6">
        <w:rPr>
          <w:rFonts w:ascii="Times New Roman" w:hAnsi="Times New Roman"/>
          <w:sz w:val="24"/>
          <w:szCs w:val="24"/>
        </w:rPr>
        <w:t xml:space="preserve"> a</w:t>
      </w:r>
      <w:r w:rsidR="00D52F2E">
        <w:rPr>
          <w:rFonts w:ascii="Times New Roman" w:hAnsi="Times New Roman"/>
          <w:sz w:val="24"/>
          <w:szCs w:val="24"/>
        </w:rPr>
        <w:t xml:space="preserve"> binary system of intrinsic and extrinsic rewards </w:t>
      </w:r>
      <w:r w:rsidR="00CE5176">
        <w:rPr>
          <w:rFonts w:ascii="Times New Roman" w:hAnsi="Times New Roman"/>
          <w:sz w:val="24"/>
          <w:szCs w:val="24"/>
        </w:rPr>
        <w:t>limiting;</w:t>
      </w:r>
      <w:r w:rsidR="00D52F2E">
        <w:rPr>
          <w:rFonts w:ascii="Times New Roman" w:hAnsi="Times New Roman"/>
          <w:sz w:val="24"/>
          <w:szCs w:val="24"/>
        </w:rPr>
        <w:t xml:space="preserve"> therefore</w:t>
      </w:r>
      <w:r w:rsidR="00CE5176">
        <w:rPr>
          <w:rFonts w:ascii="Times New Roman" w:hAnsi="Times New Roman"/>
          <w:sz w:val="24"/>
          <w:szCs w:val="24"/>
        </w:rPr>
        <w:t>,</w:t>
      </w:r>
      <w:r w:rsidR="00D52F2E">
        <w:rPr>
          <w:rFonts w:ascii="Times New Roman" w:hAnsi="Times New Roman"/>
          <w:sz w:val="24"/>
          <w:szCs w:val="24"/>
        </w:rPr>
        <w:t xml:space="preserve"> </w:t>
      </w:r>
      <w:r w:rsidR="00204465">
        <w:rPr>
          <w:rFonts w:ascii="Times New Roman" w:hAnsi="Times New Roman"/>
          <w:sz w:val="24"/>
          <w:szCs w:val="24"/>
        </w:rPr>
        <w:t xml:space="preserve">this paper relies </w:t>
      </w:r>
      <w:r w:rsidR="00D52F2E">
        <w:rPr>
          <w:rFonts w:ascii="Times New Roman" w:hAnsi="Times New Roman"/>
          <w:sz w:val="24"/>
          <w:szCs w:val="24"/>
        </w:rPr>
        <w:t xml:space="preserve">on Clary’s six prong </w:t>
      </w:r>
      <w:commentRangeStart w:id="99"/>
      <w:r w:rsidR="00D52F2E">
        <w:rPr>
          <w:rFonts w:ascii="Times New Roman" w:hAnsi="Times New Roman"/>
          <w:sz w:val="24"/>
          <w:szCs w:val="24"/>
        </w:rPr>
        <w:t>theory</w:t>
      </w:r>
      <w:commentRangeEnd w:id="99"/>
      <w:r w:rsidR="00B421AA">
        <w:rPr>
          <w:rStyle w:val="CommentReference"/>
        </w:rPr>
        <w:commentReference w:id="99"/>
      </w:r>
      <w:r w:rsidR="00204465">
        <w:rPr>
          <w:rFonts w:ascii="Times New Roman" w:hAnsi="Times New Roman"/>
          <w:sz w:val="24"/>
          <w:szCs w:val="24"/>
        </w:rPr>
        <w:t>.</w:t>
      </w:r>
      <w:r w:rsidR="00D52F2E">
        <w:rPr>
          <w:rFonts w:ascii="Times New Roman" w:hAnsi="Times New Roman"/>
          <w:sz w:val="24"/>
          <w:szCs w:val="24"/>
        </w:rPr>
        <w:t xml:space="preserve"> </w:t>
      </w:r>
    </w:p>
    <w:p w14:paraId="004B3032" w14:textId="77777777" w:rsidR="00EA2C77" w:rsidRDefault="00EA2C77" w:rsidP="00EA2C77">
      <w:pPr>
        <w:spacing w:line="480" w:lineRule="auto"/>
        <w:rPr>
          <w:rFonts w:ascii="Times New Roman" w:hAnsi="Times New Roman"/>
          <w:b/>
          <w:bCs/>
          <w:sz w:val="24"/>
          <w:szCs w:val="24"/>
        </w:rPr>
      </w:pPr>
      <w:r w:rsidRPr="004573B1">
        <w:rPr>
          <w:rFonts w:ascii="Times New Roman" w:hAnsi="Times New Roman"/>
          <w:b/>
          <w:bCs/>
          <w:sz w:val="24"/>
          <w:szCs w:val="24"/>
        </w:rPr>
        <w:t>Diverse Sectors</w:t>
      </w:r>
      <w:r>
        <w:rPr>
          <w:rFonts w:ascii="Times New Roman" w:hAnsi="Times New Roman"/>
          <w:b/>
          <w:bCs/>
          <w:sz w:val="24"/>
          <w:szCs w:val="24"/>
        </w:rPr>
        <w:t xml:space="preserve"> from Previous Research on Volunteerism</w:t>
      </w:r>
    </w:p>
    <w:p w14:paraId="5F849C8B" w14:textId="7FBFA66B" w:rsidR="00EA2C77" w:rsidRPr="00D14ACD" w:rsidRDefault="00EA2C77" w:rsidP="00BB321B">
      <w:pPr>
        <w:spacing w:line="480" w:lineRule="auto"/>
        <w:ind w:firstLine="720"/>
        <w:rPr>
          <w:rFonts w:ascii="Times New Roman" w:hAnsi="Times New Roman"/>
          <w:sz w:val="24"/>
          <w:szCs w:val="24"/>
        </w:rPr>
      </w:pPr>
      <w:r>
        <w:rPr>
          <w:rFonts w:ascii="Times New Roman" w:hAnsi="Times New Roman"/>
          <w:sz w:val="24"/>
          <w:szCs w:val="24"/>
        </w:rPr>
        <w:t>V</w:t>
      </w:r>
      <w:r w:rsidRPr="00D14ACD">
        <w:rPr>
          <w:rFonts w:ascii="Times New Roman" w:hAnsi="Times New Roman"/>
          <w:sz w:val="24"/>
          <w:szCs w:val="24"/>
        </w:rPr>
        <w:t xml:space="preserve">olunteers appear in </w:t>
      </w:r>
      <w:r w:rsidR="00B25227">
        <w:rPr>
          <w:rFonts w:ascii="Times New Roman" w:hAnsi="Times New Roman"/>
          <w:sz w:val="24"/>
          <w:szCs w:val="24"/>
        </w:rPr>
        <w:t xml:space="preserve">a </w:t>
      </w:r>
      <w:r w:rsidRPr="00D14ACD">
        <w:rPr>
          <w:rFonts w:ascii="Times New Roman" w:hAnsi="Times New Roman"/>
          <w:sz w:val="24"/>
          <w:szCs w:val="24"/>
        </w:rPr>
        <w:t xml:space="preserve">variety of settings and differ in </w:t>
      </w:r>
      <w:r w:rsidR="00B25227">
        <w:rPr>
          <w:rFonts w:ascii="Times New Roman" w:hAnsi="Times New Roman"/>
          <w:sz w:val="24"/>
          <w:szCs w:val="24"/>
        </w:rPr>
        <w:t>both</w:t>
      </w:r>
      <w:r w:rsidR="00B25227" w:rsidRPr="00D14ACD">
        <w:rPr>
          <w:rFonts w:ascii="Times New Roman" w:hAnsi="Times New Roman"/>
          <w:sz w:val="24"/>
          <w:szCs w:val="24"/>
        </w:rPr>
        <w:t xml:space="preserve"> </w:t>
      </w:r>
      <w:r w:rsidRPr="00D14ACD">
        <w:rPr>
          <w:rFonts w:ascii="Times New Roman" w:hAnsi="Times New Roman"/>
          <w:sz w:val="24"/>
          <w:szCs w:val="24"/>
        </w:rPr>
        <w:t>motivation and demographics.</w:t>
      </w:r>
      <w:r>
        <w:rPr>
          <w:rFonts w:ascii="Times New Roman" w:hAnsi="Times New Roman"/>
          <w:sz w:val="24"/>
          <w:szCs w:val="24"/>
        </w:rPr>
        <w:t xml:space="preserve"> Three studies of unique volunteer sectors are presented below. Differences are </w:t>
      </w:r>
      <w:del w:id="100" w:author="Microsoft Office User" w:date="2022-05-16T20:15:00Z">
        <w:r w:rsidDel="00D35909">
          <w:rPr>
            <w:rFonts w:ascii="Times New Roman" w:hAnsi="Times New Roman"/>
            <w:sz w:val="24"/>
            <w:szCs w:val="24"/>
          </w:rPr>
          <w:delText>noted at end</w:delText>
        </w:r>
      </w:del>
      <w:ins w:id="101" w:author="Microsoft Office User" w:date="2022-05-16T20:15:00Z">
        <w:r w:rsidR="00D35909">
          <w:rPr>
            <w:rFonts w:ascii="Times New Roman" w:hAnsi="Times New Roman"/>
            <w:sz w:val="24"/>
            <w:szCs w:val="24"/>
          </w:rPr>
          <w:t>also noted</w:t>
        </w:r>
      </w:ins>
      <w:r>
        <w:rPr>
          <w:rFonts w:ascii="Times New Roman" w:hAnsi="Times New Roman"/>
          <w:sz w:val="24"/>
          <w:szCs w:val="24"/>
        </w:rPr>
        <w:t>.</w:t>
      </w:r>
    </w:p>
    <w:p w14:paraId="5E1B1D42" w14:textId="77777777" w:rsidR="00EA2C77" w:rsidRPr="00205A29" w:rsidRDefault="00EA2C77" w:rsidP="00EA2C77">
      <w:pPr>
        <w:spacing w:line="480" w:lineRule="auto"/>
        <w:rPr>
          <w:rFonts w:ascii="Times New Roman" w:hAnsi="Times New Roman"/>
          <w:i/>
          <w:iCs/>
          <w:sz w:val="24"/>
          <w:szCs w:val="24"/>
        </w:rPr>
      </w:pPr>
      <w:r w:rsidRPr="00205A29">
        <w:rPr>
          <w:rFonts w:ascii="Times New Roman" w:hAnsi="Times New Roman"/>
          <w:i/>
          <w:iCs/>
          <w:sz w:val="24"/>
          <w:szCs w:val="24"/>
        </w:rPr>
        <w:t>EMT</w:t>
      </w:r>
      <w:r>
        <w:rPr>
          <w:rFonts w:ascii="Times New Roman" w:hAnsi="Times New Roman"/>
          <w:i/>
          <w:iCs/>
          <w:sz w:val="24"/>
          <w:szCs w:val="24"/>
        </w:rPr>
        <w:t xml:space="preserve"> Volunteers</w:t>
      </w:r>
    </w:p>
    <w:p w14:paraId="513E5760" w14:textId="796172AC" w:rsidR="00EA2C77" w:rsidRDefault="00EA2C77" w:rsidP="00EA2C77">
      <w:pPr>
        <w:spacing w:line="480" w:lineRule="auto"/>
        <w:ind w:firstLine="720"/>
        <w:rPr>
          <w:rFonts w:ascii="Times New Roman" w:hAnsi="Times New Roman"/>
          <w:sz w:val="24"/>
          <w:szCs w:val="24"/>
        </w:rPr>
      </w:pPr>
      <w:r>
        <w:rPr>
          <w:rFonts w:ascii="Times New Roman" w:hAnsi="Times New Roman"/>
          <w:sz w:val="24"/>
          <w:szCs w:val="24"/>
        </w:rPr>
        <w:lastRenderedPageBreak/>
        <w:t>In this article the researchers investigated why people volunteer for EMT positions, why they stay and why they leave. The literature review focused mainly on values. Intrinsic values includ</w:t>
      </w:r>
      <w:r w:rsidR="00A76B8A">
        <w:rPr>
          <w:rFonts w:ascii="Times New Roman" w:hAnsi="Times New Roman"/>
          <w:sz w:val="24"/>
          <w:szCs w:val="24"/>
        </w:rPr>
        <w:t>e a</w:t>
      </w:r>
      <w:r>
        <w:rPr>
          <w:rFonts w:ascii="Times New Roman" w:hAnsi="Times New Roman"/>
          <w:sz w:val="24"/>
          <w:szCs w:val="24"/>
        </w:rPr>
        <w:t>ltruism. Extrinsic values include external goals, occupational goals, and control or power. People left EMT position</w:t>
      </w:r>
      <w:r w:rsidR="00475067">
        <w:rPr>
          <w:rFonts w:ascii="Times New Roman" w:hAnsi="Times New Roman"/>
          <w:sz w:val="24"/>
          <w:szCs w:val="24"/>
        </w:rPr>
        <w:t>s</w:t>
      </w:r>
      <w:r>
        <w:rPr>
          <w:rFonts w:ascii="Times New Roman" w:hAnsi="Times New Roman"/>
          <w:sz w:val="24"/>
          <w:szCs w:val="24"/>
        </w:rPr>
        <w:t xml:space="preserve"> due to administrative mental exhaustion such as long hours, copious paperwork, minimal administrative support and hospital co-worker</w:t>
      </w:r>
      <w:r w:rsidR="00475067">
        <w:rPr>
          <w:rFonts w:ascii="Times New Roman" w:hAnsi="Times New Roman"/>
          <w:sz w:val="24"/>
          <w:szCs w:val="24"/>
        </w:rPr>
        <w:t>s</w:t>
      </w:r>
      <w:r>
        <w:rPr>
          <w:rFonts w:ascii="Times New Roman" w:hAnsi="Times New Roman"/>
          <w:sz w:val="24"/>
          <w:szCs w:val="24"/>
        </w:rPr>
        <w:t xml:space="preserve">’ attitudes. People also left due to clinical psychological trauma, but </w:t>
      </w:r>
      <w:r w:rsidR="00475067">
        <w:rPr>
          <w:rFonts w:ascii="Times New Roman" w:hAnsi="Times New Roman"/>
          <w:sz w:val="24"/>
          <w:szCs w:val="24"/>
        </w:rPr>
        <w:t xml:space="preserve">this </w:t>
      </w:r>
      <w:r>
        <w:rPr>
          <w:rFonts w:ascii="Times New Roman" w:hAnsi="Times New Roman"/>
          <w:sz w:val="24"/>
          <w:szCs w:val="24"/>
        </w:rPr>
        <w:t xml:space="preserve">contributed to a lesser extent. Examples included chronic exposure to tragedy, physical dangers, and pressure to perform correctly in uncertain circumstances. Participants were EMT volunteers </w:t>
      </w:r>
      <w:r w:rsidR="001725DC">
        <w:rPr>
          <w:rFonts w:ascii="Times New Roman" w:hAnsi="Times New Roman"/>
          <w:sz w:val="24"/>
          <w:szCs w:val="24"/>
        </w:rPr>
        <w:t xml:space="preserve">from </w:t>
      </w:r>
      <w:r>
        <w:rPr>
          <w:rFonts w:ascii="Times New Roman" w:hAnsi="Times New Roman"/>
          <w:sz w:val="24"/>
          <w:szCs w:val="24"/>
        </w:rPr>
        <w:t xml:space="preserve">two distinctive locations, one urban and one rural who completed surveys. </w:t>
      </w:r>
      <w:r w:rsidRPr="00D81C0A">
        <w:rPr>
          <w:rFonts w:ascii="Times New Roman" w:hAnsi="Times New Roman"/>
          <w:sz w:val="24"/>
          <w:szCs w:val="24"/>
        </w:rPr>
        <w:t>Respondent demographics</w:t>
      </w:r>
      <w:r>
        <w:rPr>
          <w:rFonts w:ascii="Times New Roman" w:hAnsi="Times New Roman"/>
          <w:sz w:val="24"/>
          <w:szCs w:val="24"/>
        </w:rPr>
        <w:t xml:space="preserve"> for EMTs in this study included gender, race, and age from people in group A and B from two different locations</w:t>
      </w:r>
      <w:r w:rsidR="00FD28AB">
        <w:rPr>
          <w:rFonts w:ascii="Times New Roman" w:hAnsi="Times New Roman"/>
          <w:sz w:val="24"/>
          <w:szCs w:val="24"/>
        </w:rPr>
        <w:t>, one urban and one rural.</w:t>
      </w:r>
      <w:r>
        <w:rPr>
          <w:rFonts w:ascii="Times New Roman" w:hAnsi="Times New Roman"/>
          <w:sz w:val="24"/>
          <w:szCs w:val="24"/>
        </w:rPr>
        <w:t xml:space="preserve"> </w:t>
      </w:r>
      <w:r w:rsidRPr="00D81C0A">
        <w:rPr>
          <w:rFonts w:ascii="Times New Roman" w:hAnsi="Times New Roman"/>
          <w:sz w:val="24"/>
          <w:szCs w:val="24"/>
        </w:rPr>
        <w:t xml:space="preserve">Respondents </w:t>
      </w:r>
      <w:r>
        <w:rPr>
          <w:rFonts w:ascii="Times New Roman" w:hAnsi="Times New Roman"/>
          <w:sz w:val="24"/>
          <w:szCs w:val="24"/>
        </w:rPr>
        <w:t>were</w:t>
      </w:r>
      <w:r w:rsidRPr="00D81C0A">
        <w:rPr>
          <w:rFonts w:ascii="Times New Roman" w:hAnsi="Times New Roman"/>
          <w:sz w:val="24"/>
          <w:szCs w:val="24"/>
        </w:rPr>
        <w:t xml:space="preserve"> primarily Caucasian (</w:t>
      </w:r>
      <w:ins w:id="102" w:author="Microsoft Office User" w:date="2022-05-16T20:16:00Z">
        <w:r w:rsidR="00D35909">
          <w:rPr>
            <w:rFonts w:ascii="Times New Roman" w:hAnsi="Times New Roman"/>
            <w:sz w:val="24"/>
            <w:szCs w:val="24"/>
          </w:rPr>
          <w:t xml:space="preserve">A, </w:t>
        </w:r>
      </w:ins>
      <w:commentRangeStart w:id="103"/>
      <w:r w:rsidRPr="00D81C0A">
        <w:rPr>
          <w:rFonts w:ascii="Times New Roman" w:hAnsi="Times New Roman"/>
          <w:sz w:val="24"/>
          <w:szCs w:val="24"/>
        </w:rPr>
        <w:t>90</w:t>
      </w:r>
      <w:ins w:id="104" w:author="Microsoft Office User" w:date="2022-05-16T20:16:00Z">
        <w:r w:rsidR="00D35909">
          <w:rPr>
            <w:rFonts w:ascii="Times New Roman" w:hAnsi="Times New Roman"/>
            <w:sz w:val="24"/>
            <w:szCs w:val="24"/>
          </w:rPr>
          <w:t>%</w:t>
        </w:r>
      </w:ins>
      <w:ins w:id="105" w:author="Nicolas Dolce" w:date="2022-05-16T22:29:00Z">
        <w:r w:rsidR="00A85812">
          <w:rPr>
            <w:rFonts w:ascii="Times New Roman" w:hAnsi="Times New Roman"/>
            <w:sz w:val="24"/>
            <w:szCs w:val="24"/>
          </w:rPr>
          <w:t xml:space="preserve"> </w:t>
        </w:r>
      </w:ins>
      <w:del w:id="106" w:author="Microsoft Office User" w:date="2022-05-16T20:16:00Z">
        <w:r w:rsidRPr="00D81C0A" w:rsidDel="00D35909">
          <w:rPr>
            <w:rFonts w:ascii="Times New Roman" w:hAnsi="Times New Roman"/>
            <w:sz w:val="24"/>
            <w:szCs w:val="24"/>
          </w:rPr>
          <w:delText xml:space="preserve"> </w:delText>
        </w:r>
      </w:del>
      <w:commentRangeEnd w:id="103"/>
      <w:r w:rsidR="00D35909">
        <w:rPr>
          <w:rStyle w:val="CommentReference"/>
        </w:rPr>
        <w:commentReference w:id="103"/>
      </w:r>
      <w:del w:id="107" w:author="Microsoft Office User" w:date="2022-05-16T20:16:00Z">
        <w:r w:rsidRPr="00D81C0A" w:rsidDel="00D35909">
          <w:rPr>
            <w:rFonts w:ascii="Times New Roman" w:hAnsi="Times New Roman"/>
            <w:sz w:val="24"/>
            <w:szCs w:val="24"/>
          </w:rPr>
          <w:delText>percent</w:delText>
        </w:r>
        <w:r w:rsidR="00125E61" w:rsidDel="00D35909">
          <w:rPr>
            <w:rFonts w:ascii="Times New Roman" w:hAnsi="Times New Roman"/>
            <w:sz w:val="24"/>
            <w:szCs w:val="24"/>
          </w:rPr>
          <w:delText xml:space="preserve"> </w:delText>
        </w:r>
      </w:del>
      <w:r w:rsidR="00125E61">
        <w:rPr>
          <w:rFonts w:ascii="Times New Roman" w:hAnsi="Times New Roman"/>
          <w:sz w:val="24"/>
          <w:szCs w:val="24"/>
        </w:rPr>
        <w:t xml:space="preserve">and </w:t>
      </w:r>
      <w:ins w:id="108" w:author="Microsoft Office User" w:date="2022-05-16T20:16:00Z">
        <w:r w:rsidR="00D35909">
          <w:rPr>
            <w:rFonts w:ascii="Times New Roman" w:hAnsi="Times New Roman"/>
            <w:sz w:val="24"/>
            <w:szCs w:val="24"/>
          </w:rPr>
          <w:t xml:space="preserve">B, </w:t>
        </w:r>
      </w:ins>
      <w:commentRangeStart w:id="109"/>
      <w:r w:rsidRPr="00D81C0A">
        <w:rPr>
          <w:rFonts w:ascii="Times New Roman" w:hAnsi="Times New Roman"/>
          <w:sz w:val="24"/>
          <w:szCs w:val="24"/>
        </w:rPr>
        <w:t>82</w:t>
      </w:r>
      <w:ins w:id="110" w:author="Nicolas Dolce" w:date="2022-05-16T22:29:00Z">
        <w:r w:rsidR="00A85812">
          <w:rPr>
            <w:rFonts w:ascii="Times New Roman" w:hAnsi="Times New Roman"/>
            <w:sz w:val="24"/>
            <w:szCs w:val="24"/>
          </w:rPr>
          <w:t>%</w:t>
        </w:r>
      </w:ins>
      <w:del w:id="111" w:author="Nicolas Dolce" w:date="2022-05-16T22:29:00Z">
        <w:r w:rsidRPr="00D81C0A" w:rsidDel="00A85812">
          <w:rPr>
            <w:rFonts w:ascii="Times New Roman" w:hAnsi="Times New Roman"/>
            <w:sz w:val="24"/>
            <w:szCs w:val="24"/>
          </w:rPr>
          <w:delText xml:space="preserve"> percent</w:delText>
        </w:r>
      </w:del>
      <w:r w:rsidRPr="00D81C0A">
        <w:rPr>
          <w:rFonts w:ascii="Times New Roman" w:hAnsi="Times New Roman"/>
          <w:sz w:val="24"/>
          <w:szCs w:val="24"/>
        </w:rPr>
        <w:t xml:space="preserve">), </w:t>
      </w:r>
      <w:commentRangeEnd w:id="109"/>
      <w:r w:rsidR="001725DC">
        <w:rPr>
          <w:rStyle w:val="CommentReference"/>
        </w:rPr>
        <w:commentReference w:id="109"/>
      </w:r>
      <w:r w:rsidRPr="00D81C0A">
        <w:rPr>
          <w:rFonts w:ascii="Times New Roman" w:hAnsi="Times New Roman"/>
          <w:sz w:val="24"/>
          <w:szCs w:val="24"/>
        </w:rPr>
        <w:t>aged 30 or under</w:t>
      </w:r>
      <w:r>
        <w:rPr>
          <w:rFonts w:ascii="Times New Roman" w:hAnsi="Times New Roman"/>
          <w:sz w:val="24"/>
          <w:szCs w:val="24"/>
        </w:rPr>
        <w:t xml:space="preserve"> </w:t>
      </w:r>
      <w:r w:rsidRPr="00D81C0A">
        <w:rPr>
          <w:rFonts w:ascii="Times New Roman" w:hAnsi="Times New Roman"/>
          <w:sz w:val="24"/>
          <w:szCs w:val="24"/>
        </w:rPr>
        <w:t>(</w:t>
      </w:r>
      <w:ins w:id="112" w:author="Microsoft Office User" w:date="2022-05-16T20:16:00Z">
        <w:r w:rsidR="00D35909">
          <w:rPr>
            <w:rFonts w:ascii="Times New Roman" w:hAnsi="Times New Roman"/>
            <w:sz w:val="24"/>
            <w:szCs w:val="24"/>
          </w:rPr>
          <w:t xml:space="preserve">A, </w:t>
        </w:r>
      </w:ins>
      <w:r w:rsidRPr="00D81C0A">
        <w:rPr>
          <w:rFonts w:ascii="Times New Roman" w:hAnsi="Times New Roman"/>
          <w:sz w:val="24"/>
          <w:szCs w:val="24"/>
        </w:rPr>
        <w:t>48</w:t>
      </w:r>
      <w:ins w:id="113" w:author="Nicolas Dolce" w:date="2022-05-16T22:30:00Z">
        <w:r w:rsidR="00A85812">
          <w:rPr>
            <w:rFonts w:ascii="Times New Roman" w:hAnsi="Times New Roman"/>
            <w:sz w:val="24"/>
            <w:szCs w:val="24"/>
          </w:rPr>
          <w:t>%</w:t>
        </w:r>
      </w:ins>
      <w:del w:id="114" w:author="Nicolas Dolce" w:date="2022-05-16T22:30:00Z">
        <w:r w:rsidRPr="00D81C0A" w:rsidDel="00A85812">
          <w:rPr>
            <w:rFonts w:ascii="Times New Roman" w:hAnsi="Times New Roman"/>
            <w:sz w:val="24"/>
            <w:szCs w:val="24"/>
          </w:rPr>
          <w:delText xml:space="preserve"> percent</w:delText>
        </w:r>
      </w:del>
      <w:r w:rsidR="00125E61">
        <w:rPr>
          <w:rFonts w:ascii="Times New Roman" w:hAnsi="Times New Roman"/>
          <w:sz w:val="24"/>
          <w:szCs w:val="24"/>
        </w:rPr>
        <w:t xml:space="preserve"> and</w:t>
      </w:r>
      <w:r w:rsidRPr="00D81C0A">
        <w:rPr>
          <w:rFonts w:ascii="Times New Roman" w:hAnsi="Times New Roman"/>
          <w:sz w:val="24"/>
          <w:szCs w:val="24"/>
        </w:rPr>
        <w:t xml:space="preserve"> </w:t>
      </w:r>
      <w:ins w:id="115" w:author="Microsoft Office User" w:date="2022-05-16T20:16:00Z">
        <w:r w:rsidR="00D35909">
          <w:rPr>
            <w:rFonts w:ascii="Times New Roman" w:hAnsi="Times New Roman"/>
            <w:sz w:val="24"/>
            <w:szCs w:val="24"/>
          </w:rPr>
          <w:t xml:space="preserve">B, </w:t>
        </w:r>
      </w:ins>
      <w:r w:rsidRPr="00D81C0A">
        <w:rPr>
          <w:rFonts w:ascii="Times New Roman" w:hAnsi="Times New Roman"/>
          <w:sz w:val="24"/>
          <w:szCs w:val="24"/>
        </w:rPr>
        <w:t>50</w:t>
      </w:r>
      <w:ins w:id="116" w:author="Nicolas Dolce" w:date="2022-05-16T22:30:00Z">
        <w:r w:rsidR="00A85812">
          <w:rPr>
            <w:rFonts w:ascii="Times New Roman" w:hAnsi="Times New Roman"/>
            <w:sz w:val="24"/>
            <w:szCs w:val="24"/>
          </w:rPr>
          <w:t>%</w:t>
        </w:r>
      </w:ins>
      <w:del w:id="117" w:author="Nicolas Dolce" w:date="2022-05-16T22:30:00Z">
        <w:r w:rsidRPr="00D81C0A" w:rsidDel="00A85812">
          <w:rPr>
            <w:rFonts w:ascii="Times New Roman" w:hAnsi="Times New Roman"/>
            <w:sz w:val="24"/>
            <w:szCs w:val="24"/>
          </w:rPr>
          <w:delText xml:space="preserve"> percent</w:delText>
        </w:r>
      </w:del>
      <w:r w:rsidRPr="00D81C0A">
        <w:rPr>
          <w:rFonts w:ascii="Times New Roman" w:hAnsi="Times New Roman"/>
          <w:sz w:val="24"/>
          <w:szCs w:val="24"/>
        </w:rPr>
        <w:t>), and male (</w:t>
      </w:r>
      <w:ins w:id="118" w:author="Microsoft Office User" w:date="2022-05-16T20:16:00Z">
        <w:r w:rsidR="00D35909">
          <w:rPr>
            <w:rFonts w:ascii="Times New Roman" w:hAnsi="Times New Roman"/>
            <w:sz w:val="24"/>
            <w:szCs w:val="24"/>
          </w:rPr>
          <w:t xml:space="preserve">A, </w:t>
        </w:r>
      </w:ins>
      <w:r w:rsidRPr="00D81C0A">
        <w:rPr>
          <w:rFonts w:ascii="Times New Roman" w:hAnsi="Times New Roman"/>
          <w:sz w:val="24"/>
          <w:szCs w:val="24"/>
        </w:rPr>
        <w:t>58</w:t>
      </w:r>
      <w:ins w:id="119" w:author="Nicolas Dolce" w:date="2022-05-16T22:30:00Z">
        <w:r w:rsidR="00A85812">
          <w:rPr>
            <w:rFonts w:ascii="Times New Roman" w:hAnsi="Times New Roman"/>
            <w:sz w:val="24"/>
            <w:szCs w:val="24"/>
          </w:rPr>
          <w:t>%</w:t>
        </w:r>
      </w:ins>
      <w:del w:id="120" w:author="Nicolas Dolce" w:date="2022-05-16T22:30:00Z">
        <w:r w:rsidRPr="00D81C0A" w:rsidDel="00A85812">
          <w:rPr>
            <w:rFonts w:ascii="Times New Roman" w:hAnsi="Times New Roman"/>
            <w:sz w:val="24"/>
            <w:szCs w:val="24"/>
          </w:rPr>
          <w:delText xml:space="preserve"> percent</w:delText>
        </w:r>
      </w:del>
      <w:r w:rsidR="00125E61">
        <w:rPr>
          <w:rFonts w:ascii="Times New Roman" w:hAnsi="Times New Roman"/>
          <w:sz w:val="24"/>
          <w:szCs w:val="24"/>
        </w:rPr>
        <w:t xml:space="preserve"> and </w:t>
      </w:r>
      <w:ins w:id="121" w:author="Microsoft Office User" w:date="2022-05-16T20:16:00Z">
        <w:r w:rsidR="00D35909">
          <w:rPr>
            <w:rFonts w:ascii="Times New Roman" w:hAnsi="Times New Roman"/>
            <w:sz w:val="24"/>
            <w:szCs w:val="24"/>
          </w:rPr>
          <w:t xml:space="preserve">B, </w:t>
        </w:r>
      </w:ins>
      <w:r w:rsidRPr="00D81C0A">
        <w:rPr>
          <w:rFonts w:ascii="Times New Roman" w:hAnsi="Times New Roman"/>
          <w:sz w:val="24"/>
          <w:szCs w:val="24"/>
        </w:rPr>
        <w:t>55</w:t>
      </w:r>
      <w:ins w:id="122" w:author="Nicolas Dolce" w:date="2022-05-16T22:30:00Z">
        <w:r w:rsidR="00A85812">
          <w:rPr>
            <w:rFonts w:ascii="Times New Roman" w:hAnsi="Times New Roman"/>
            <w:sz w:val="24"/>
            <w:szCs w:val="24"/>
          </w:rPr>
          <w:t>%</w:t>
        </w:r>
      </w:ins>
      <w:del w:id="123" w:author="Nicolas Dolce" w:date="2022-05-16T22:30:00Z">
        <w:r w:rsidRPr="00D81C0A" w:rsidDel="00A85812">
          <w:rPr>
            <w:rFonts w:ascii="Times New Roman" w:hAnsi="Times New Roman"/>
            <w:sz w:val="24"/>
            <w:szCs w:val="24"/>
          </w:rPr>
          <w:delText xml:space="preserve"> percent</w:delText>
        </w:r>
      </w:del>
      <w:r w:rsidRPr="00D81C0A">
        <w:rPr>
          <w:rFonts w:ascii="Times New Roman" w:hAnsi="Times New Roman"/>
          <w:sz w:val="24"/>
          <w:szCs w:val="24"/>
        </w:rPr>
        <w:t>)</w:t>
      </w:r>
      <w:r>
        <w:rPr>
          <w:rFonts w:ascii="Times New Roman" w:hAnsi="Times New Roman"/>
          <w:sz w:val="24"/>
          <w:szCs w:val="24"/>
        </w:rPr>
        <w:t xml:space="preserve">. The most important motivating factor related to EMT volunteerism in both locations </w:t>
      </w:r>
      <w:r w:rsidR="001725DC">
        <w:rPr>
          <w:rFonts w:ascii="Times New Roman" w:hAnsi="Times New Roman"/>
          <w:sz w:val="24"/>
          <w:szCs w:val="24"/>
        </w:rPr>
        <w:t>wa</w:t>
      </w:r>
      <w:r>
        <w:rPr>
          <w:rFonts w:ascii="Times New Roman" w:hAnsi="Times New Roman"/>
          <w:sz w:val="24"/>
          <w:szCs w:val="24"/>
        </w:rPr>
        <w:t xml:space="preserve">s the desire to help others, followed by the desire to begin a career in health care or public safety. Very few volunteers </w:t>
      </w:r>
      <w:r w:rsidR="00475067">
        <w:rPr>
          <w:rFonts w:ascii="Times New Roman" w:hAnsi="Times New Roman"/>
          <w:sz w:val="24"/>
          <w:szCs w:val="24"/>
        </w:rPr>
        <w:t>we</w:t>
      </w:r>
      <w:r>
        <w:rPr>
          <w:rFonts w:ascii="Times New Roman" w:hAnsi="Times New Roman"/>
          <w:sz w:val="24"/>
          <w:szCs w:val="24"/>
        </w:rPr>
        <w:t xml:space="preserve">re concerned with making new friends or accumulating community service hours for education. </w:t>
      </w:r>
      <w:commentRangeStart w:id="124"/>
      <w:r>
        <w:rPr>
          <w:rFonts w:ascii="Times New Roman" w:hAnsi="Times New Roman"/>
          <w:sz w:val="24"/>
          <w:szCs w:val="24"/>
        </w:rPr>
        <w:t xml:space="preserve">Motivations for volunteering as an EMT </w:t>
      </w:r>
      <w:ins w:id="125" w:author="Nicolas Dolce" w:date="2022-05-16T22:32:00Z">
        <w:r w:rsidR="007E4EAB">
          <w:rPr>
            <w:rFonts w:ascii="Times New Roman" w:hAnsi="Times New Roman"/>
            <w:sz w:val="24"/>
            <w:szCs w:val="24"/>
          </w:rPr>
          <w:t xml:space="preserve">can be categorized in the </w:t>
        </w:r>
      </w:ins>
      <w:ins w:id="126" w:author="Nicolas Dolce" w:date="2022-05-16T22:33:00Z">
        <w:r w:rsidR="007E4EAB">
          <w:rPr>
            <w:rFonts w:ascii="Times New Roman" w:hAnsi="Times New Roman"/>
            <w:sz w:val="24"/>
            <w:szCs w:val="24"/>
          </w:rPr>
          <w:t>verbiage of</w:t>
        </w:r>
      </w:ins>
      <w:del w:id="127" w:author="Nicolas Dolce" w:date="2022-05-16T22:32:00Z">
        <w:r w:rsidDel="007E4EAB">
          <w:rPr>
            <w:rFonts w:ascii="Times New Roman" w:hAnsi="Times New Roman"/>
            <w:sz w:val="24"/>
            <w:szCs w:val="24"/>
          </w:rPr>
          <w:delText>included</w:delText>
        </w:r>
      </w:del>
      <w:r>
        <w:rPr>
          <w:rFonts w:ascii="Times New Roman" w:hAnsi="Times New Roman"/>
          <w:sz w:val="24"/>
          <w:szCs w:val="24"/>
        </w:rPr>
        <w:t xml:space="preserve"> altruism and career advancement. </w:t>
      </w:r>
      <w:commentRangeEnd w:id="124"/>
      <w:r w:rsidR="00D35909">
        <w:rPr>
          <w:rStyle w:val="CommentReference"/>
        </w:rPr>
        <w:commentReference w:id="124"/>
      </w:r>
      <w:r>
        <w:rPr>
          <w:rFonts w:ascii="Times New Roman" w:hAnsi="Times New Roman"/>
          <w:sz w:val="24"/>
          <w:szCs w:val="24"/>
        </w:rPr>
        <w:t>To retain these volunteers, more flexible hours and shifts are needed in addition to guaranteed free training (</w:t>
      </w:r>
      <w:r w:rsidRPr="0067681E">
        <w:rPr>
          <w:rFonts w:ascii="Times New Roman" w:hAnsi="Times New Roman"/>
          <w:sz w:val="24"/>
          <w:szCs w:val="24"/>
        </w:rPr>
        <w:t>Haug</w:t>
      </w:r>
      <w:r>
        <w:rPr>
          <w:color w:val="000000" w:themeColor="text1"/>
        </w:rPr>
        <w:t xml:space="preserve"> &amp; </w:t>
      </w:r>
      <w:r w:rsidRPr="0067681E">
        <w:rPr>
          <w:rFonts w:ascii="Times New Roman" w:hAnsi="Times New Roman"/>
          <w:sz w:val="24"/>
          <w:szCs w:val="24"/>
        </w:rPr>
        <w:t>Gaskins</w:t>
      </w:r>
      <w:r>
        <w:rPr>
          <w:rFonts w:ascii="Times New Roman" w:hAnsi="Times New Roman"/>
          <w:sz w:val="24"/>
          <w:szCs w:val="24"/>
        </w:rPr>
        <w:t xml:space="preserve">, 2012). The </w:t>
      </w:r>
      <w:r w:rsidR="00475067">
        <w:rPr>
          <w:rFonts w:ascii="Times New Roman" w:hAnsi="Times New Roman"/>
          <w:sz w:val="24"/>
          <w:szCs w:val="24"/>
        </w:rPr>
        <w:t xml:space="preserve">concept of </w:t>
      </w:r>
      <w:r>
        <w:rPr>
          <w:rFonts w:ascii="Times New Roman" w:hAnsi="Times New Roman"/>
          <w:sz w:val="24"/>
          <w:szCs w:val="24"/>
        </w:rPr>
        <w:t xml:space="preserve">free training could also be applied to dog handlers since they have to pay for dog training, certifications, and veterinary visits.  </w:t>
      </w:r>
    </w:p>
    <w:p w14:paraId="5FAAD504" w14:textId="77777777" w:rsidR="00EA2C77" w:rsidRDefault="00EA2C77" w:rsidP="00EA2C77">
      <w:pPr>
        <w:spacing w:line="480" w:lineRule="auto"/>
        <w:rPr>
          <w:rFonts w:ascii="Times New Roman" w:hAnsi="Times New Roman"/>
          <w:i/>
          <w:iCs/>
          <w:sz w:val="24"/>
          <w:szCs w:val="24"/>
        </w:rPr>
      </w:pPr>
      <w:r w:rsidRPr="00F17878">
        <w:rPr>
          <w:rFonts w:ascii="Times New Roman" w:hAnsi="Times New Roman"/>
          <w:i/>
          <w:iCs/>
          <w:sz w:val="24"/>
          <w:szCs w:val="24"/>
        </w:rPr>
        <w:t>AIDS</w:t>
      </w:r>
      <w:r>
        <w:rPr>
          <w:rFonts w:ascii="Times New Roman" w:hAnsi="Times New Roman"/>
          <w:i/>
          <w:iCs/>
          <w:sz w:val="24"/>
          <w:szCs w:val="24"/>
        </w:rPr>
        <w:t xml:space="preserve"> Patient Volunteers</w:t>
      </w:r>
    </w:p>
    <w:p w14:paraId="37BADDCF" w14:textId="10204029" w:rsidR="00EA2C77" w:rsidRPr="00C33B44" w:rsidRDefault="00971983" w:rsidP="00EA2C77">
      <w:pPr>
        <w:spacing w:line="480" w:lineRule="auto"/>
        <w:ind w:firstLine="720"/>
        <w:rPr>
          <w:rFonts w:ascii="Times New Roman" w:hAnsi="Times New Roman"/>
          <w:sz w:val="24"/>
          <w:szCs w:val="24"/>
        </w:rPr>
      </w:pPr>
      <w:r>
        <w:rPr>
          <w:rFonts w:ascii="Times New Roman" w:hAnsi="Times New Roman"/>
          <w:sz w:val="24"/>
          <w:szCs w:val="24"/>
        </w:rPr>
        <w:t>The researchers were trying to learn more about volunteer motivation and retention</w:t>
      </w:r>
      <w:r w:rsidR="00467C44">
        <w:rPr>
          <w:rFonts w:ascii="Times New Roman" w:hAnsi="Times New Roman"/>
          <w:sz w:val="24"/>
          <w:szCs w:val="24"/>
        </w:rPr>
        <w:t xml:space="preserve"> by studying AIDS patient </w:t>
      </w:r>
      <w:r w:rsidR="006F49F1">
        <w:rPr>
          <w:rFonts w:ascii="Times New Roman" w:hAnsi="Times New Roman"/>
          <w:sz w:val="24"/>
          <w:szCs w:val="24"/>
        </w:rPr>
        <w:t xml:space="preserve">helper </w:t>
      </w:r>
      <w:r w:rsidR="00467C44">
        <w:rPr>
          <w:rFonts w:ascii="Times New Roman" w:hAnsi="Times New Roman"/>
          <w:sz w:val="24"/>
          <w:szCs w:val="24"/>
        </w:rPr>
        <w:t>volunteers.</w:t>
      </w:r>
      <w:r>
        <w:rPr>
          <w:rFonts w:ascii="Times New Roman" w:hAnsi="Times New Roman"/>
          <w:sz w:val="24"/>
          <w:szCs w:val="24"/>
        </w:rPr>
        <w:t xml:space="preserve"> </w:t>
      </w:r>
      <w:r w:rsidR="00EA2C77" w:rsidRPr="001F379C">
        <w:rPr>
          <w:rFonts w:ascii="Times New Roman" w:hAnsi="Times New Roman"/>
          <w:sz w:val="24"/>
          <w:szCs w:val="24"/>
        </w:rPr>
        <w:t>Demographic</w:t>
      </w:r>
      <w:r w:rsidR="00EA2C77">
        <w:rPr>
          <w:rFonts w:ascii="Times New Roman" w:hAnsi="Times New Roman"/>
          <w:sz w:val="24"/>
          <w:szCs w:val="24"/>
        </w:rPr>
        <w:t xml:space="preserve"> information include</w:t>
      </w:r>
      <w:r w:rsidR="00475067">
        <w:rPr>
          <w:rFonts w:ascii="Times New Roman" w:hAnsi="Times New Roman"/>
          <w:sz w:val="24"/>
          <w:szCs w:val="24"/>
        </w:rPr>
        <w:t>d</w:t>
      </w:r>
      <w:r w:rsidR="00EA2C77">
        <w:rPr>
          <w:rFonts w:ascii="Times New Roman" w:hAnsi="Times New Roman"/>
          <w:sz w:val="24"/>
          <w:szCs w:val="24"/>
        </w:rPr>
        <w:t xml:space="preserve"> most participants</w:t>
      </w:r>
      <w:r w:rsidR="00EA2C77" w:rsidRPr="001F379C">
        <w:rPr>
          <w:rFonts w:ascii="Times New Roman" w:hAnsi="Times New Roman"/>
          <w:sz w:val="24"/>
          <w:szCs w:val="24"/>
        </w:rPr>
        <w:t xml:space="preserve"> </w:t>
      </w:r>
      <w:r w:rsidR="00EA2C77" w:rsidRPr="001F379C">
        <w:rPr>
          <w:rFonts w:ascii="Times New Roman" w:hAnsi="Times New Roman"/>
          <w:sz w:val="24"/>
          <w:szCs w:val="24"/>
        </w:rPr>
        <w:lastRenderedPageBreak/>
        <w:t>were white and well educated</w:t>
      </w:r>
      <w:r w:rsidR="00EA2C77">
        <w:rPr>
          <w:rFonts w:ascii="Times New Roman" w:hAnsi="Times New Roman"/>
          <w:sz w:val="24"/>
          <w:szCs w:val="24"/>
        </w:rPr>
        <w:t>. T</w:t>
      </w:r>
      <w:r w:rsidR="00EA2C77" w:rsidRPr="00854C12">
        <w:rPr>
          <w:rFonts w:ascii="Times New Roman" w:hAnsi="Times New Roman"/>
          <w:sz w:val="24"/>
          <w:szCs w:val="24"/>
        </w:rPr>
        <w:t>here was great variability in terms of both age and annual</w:t>
      </w:r>
      <w:r w:rsidR="00EA2C77">
        <w:rPr>
          <w:rFonts w:ascii="Times New Roman" w:hAnsi="Times New Roman"/>
          <w:sz w:val="24"/>
          <w:szCs w:val="24"/>
        </w:rPr>
        <w:t xml:space="preserve"> </w:t>
      </w:r>
      <w:r w:rsidR="00EA2C77" w:rsidRPr="00854C12">
        <w:rPr>
          <w:rFonts w:ascii="Times New Roman" w:hAnsi="Times New Roman"/>
          <w:sz w:val="24"/>
          <w:szCs w:val="24"/>
        </w:rPr>
        <w:t>household income. By sex, 59</w:t>
      </w:r>
      <w:ins w:id="128" w:author="Microsoft Office User" w:date="2022-05-16T20:17:00Z">
        <w:r w:rsidR="00D35909">
          <w:rPr>
            <w:rFonts w:ascii="Times New Roman" w:hAnsi="Times New Roman"/>
            <w:sz w:val="24"/>
            <w:szCs w:val="24"/>
          </w:rPr>
          <w:t>%</w:t>
        </w:r>
      </w:ins>
      <w:r w:rsidR="00EA2C77" w:rsidRPr="00854C12">
        <w:rPr>
          <w:rFonts w:ascii="Times New Roman" w:hAnsi="Times New Roman"/>
          <w:sz w:val="24"/>
          <w:szCs w:val="24"/>
        </w:rPr>
        <w:t xml:space="preserve"> </w:t>
      </w:r>
      <w:del w:id="129" w:author="Microsoft Office User" w:date="2022-05-16T20:18:00Z">
        <w:r w:rsidR="00EA2C77" w:rsidRPr="00854C12" w:rsidDel="00D35909">
          <w:rPr>
            <w:rFonts w:ascii="Times New Roman" w:hAnsi="Times New Roman"/>
            <w:sz w:val="24"/>
            <w:szCs w:val="24"/>
          </w:rPr>
          <w:delText xml:space="preserve">percent </w:delText>
        </w:r>
      </w:del>
      <w:r w:rsidR="00EA2C77" w:rsidRPr="00854C12">
        <w:rPr>
          <w:rFonts w:ascii="Times New Roman" w:hAnsi="Times New Roman"/>
          <w:sz w:val="24"/>
          <w:szCs w:val="24"/>
        </w:rPr>
        <w:t>were women</w:t>
      </w:r>
      <w:r w:rsidR="00EA2C77">
        <w:rPr>
          <w:rFonts w:ascii="Times New Roman" w:hAnsi="Times New Roman"/>
          <w:sz w:val="24"/>
          <w:szCs w:val="24"/>
        </w:rPr>
        <w:t xml:space="preserve"> and</w:t>
      </w:r>
      <w:r w:rsidR="00EA2C77" w:rsidRPr="00854C12">
        <w:rPr>
          <w:rFonts w:ascii="Times New Roman" w:hAnsi="Times New Roman"/>
          <w:sz w:val="24"/>
          <w:szCs w:val="24"/>
        </w:rPr>
        <w:t xml:space="preserve"> 41</w:t>
      </w:r>
      <w:ins w:id="130" w:author="Microsoft Office User" w:date="2022-05-16T20:18:00Z">
        <w:r w:rsidR="00D35909">
          <w:rPr>
            <w:rFonts w:ascii="Times New Roman" w:hAnsi="Times New Roman"/>
            <w:sz w:val="24"/>
            <w:szCs w:val="24"/>
          </w:rPr>
          <w:t>%</w:t>
        </w:r>
      </w:ins>
      <w:r w:rsidR="00EA2C77" w:rsidRPr="00854C12">
        <w:rPr>
          <w:rFonts w:ascii="Times New Roman" w:hAnsi="Times New Roman"/>
          <w:sz w:val="24"/>
          <w:szCs w:val="24"/>
        </w:rPr>
        <w:t xml:space="preserve"> </w:t>
      </w:r>
      <w:del w:id="131" w:author="Microsoft Office User" w:date="2022-05-16T20:18:00Z">
        <w:r w:rsidR="00EA2C77" w:rsidRPr="00854C12" w:rsidDel="00D35909">
          <w:rPr>
            <w:rFonts w:ascii="Times New Roman" w:hAnsi="Times New Roman"/>
            <w:sz w:val="24"/>
            <w:szCs w:val="24"/>
          </w:rPr>
          <w:delText xml:space="preserve">percent </w:delText>
        </w:r>
      </w:del>
      <w:r w:rsidR="00EA2C77" w:rsidRPr="00854C12">
        <w:rPr>
          <w:rFonts w:ascii="Times New Roman" w:hAnsi="Times New Roman"/>
          <w:sz w:val="24"/>
          <w:szCs w:val="24"/>
        </w:rPr>
        <w:t>men</w:t>
      </w:r>
      <w:r w:rsidR="00EA2C77">
        <w:rPr>
          <w:rFonts w:ascii="Times New Roman" w:hAnsi="Times New Roman"/>
          <w:sz w:val="24"/>
          <w:szCs w:val="24"/>
        </w:rPr>
        <w:t xml:space="preserve">. </w:t>
      </w:r>
      <w:r w:rsidR="00EA2C77" w:rsidRPr="00854C12">
        <w:rPr>
          <w:rFonts w:ascii="Times New Roman" w:hAnsi="Times New Roman"/>
          <w:sz w:val="24"/>
          <w:szCs w:val="24"/>
        </w:rPr>
        <w:t>The mean age was 39 and 49% of people had an annual household income of $20,001 to $50,000 (Omoto</w:t>
      </w:r>
      <w:r w:rsidR="00EA2C77">
        <w:rPr>
          <w:rFonts w:ascii="Times New Roman" w:hAnsi="Times New Roman"/>
          <w:sz w:val="24"/>
          <w:szCs w:val="24"/>
        </w:rPr>
        <w:t xml:space="preserve"> &amp; </w:t>
      </w:r>
      <w:r w:rsidR="00EA2C77" w:rsidRPr="00854C12">
        <w:rPr>
          <w:rFonts w:ascii="Times New Roman" w:hAnsi="Times New Roman"/>
          <w:sz w:val="24"/>
          <w:szCs w:val="24"/>
        </w:rPr>
        <w:t>Snyder, 1993).</w:t>
      </w:r>
    </w:p>
    <w:p w14:paraId="16DC227F" w14:textId="6BF3A0AD" w:rsidR="00EA2C77" w:rsidRDefault="00EA2C77" w:rsidP="00EA2C77">
      <w:pPr>
        <w:spacing w:line="480" w:lineRule="auto"/>
        <w:ind w:firstLine="720"/>
        <w:rPr>
          <w:rFonts w:ascii="Times New Roman" w:hAnsi="Times New Roman"/>
          <w:sz w:val="24"/>
          <w:szCs w:val="24"/>
        </w:rPr>
      </w:pPr>
      <w:r>
        <w:rPr>
          <w:rFonts w:ascii="Times New Roman" w:hAnsi="Times New Roman"/>
          <w:sz w:val="24"/>
          <w:szCs w:val="24"/>
        </w:rPr>
        <w:t>People quit volunteering in this group due to being stigmatized, having uncomfortable feelings, or feeling embarrassed. People wanted to volunteer mostly due to a personal relation with HIV (60%) and want</w:t>
      </w:r>
      <w:r w:rsidR="001725DC">
        <w:rPr>
          <w:rFonts w:ascii="Times New Roman" w:hAnsi="Times New Roman"/>
          <w:sz w:val="24"/>
          <w:szCs w:val="24"/>
        </w:rPr>
        <w:t>ing</w:t>
      </w:r>
      <w:r>
        <w:rPr>
          <w:rFonts w:ascii="Times New Roman" w:hAnsi="Times New Roman"/>
          <w:sz w:val="24"/>
          <w:szCs w:val="24"/>
        </w:rPr>
        <w:t xml:space="preserve"> to give back to the community. This could also relate to dog volunteers if they are serving clients who are stigmatized. An example of this could be individuals with mental health issues. This may also be a reason for quitting since dog volunteers could be stigmatized as having a mental health issue, since they are involved with the program. Volunteers likely to serve the longest had motivations of esteem enhancement and personal development. </w:t>
      </w:r>
    </w:p>
    <w:p w14:paraId="42726C70" w14:textId="77777777" w:rsidR="00EA2C77" w:rsidRPr="00205A29" w:rsidRDefault="00EA2C77" w:rsidP="00EA2C77">
      <w:pPr>
        <w:spacing w:line="480" w:lineRule="auto"/>
        <w:rPr>
          <w:rFonts w:ascii="Times New Roman" w:hAnsi="Times New Roman"/>
          <w:i/>
          <w:iCs/>
          <w:sz w:val="24"/>
          <w:szCs w:val="24"/>
        </w:rPr>
      </w:pPr>
      <w:r w:rsidRPr="00205A29">
        <w:rPr>
          <w:rFonts w:ascii="Times New Roman" w:hAnsi="Times New Roman"/>
          <w:i/>
          <w:iCs/>
          <w:sz w:val="24"/>
          <w:szCs w:val="24"/>
        </w:rPr>
        <w:t>Animal</w:t>
      </w:r>
      <w:r>
        <w:rPr>
          <w:rFonts w:ascii="Times New Roman" w:hAnsi="Times New Roman"/>
          <w:i/>
          <w:iCs/>
          <w:sz w:val="24"/>
          <w:szCs w:val="24"/>
        </w:rPr>
        <w:t>-</w:t>
      </w:r>
      <w:r w:rsidRPr="00205A29">
        <w:rPr>
          <w:rFonts w:ascii="Times New Roman" w:hAnsi="Times New Roman"/>
          <w:i/>
          <w:iCs/>
          <w:sz w:val="24"/>
          <w:szCs w:val="24"/>
        </w:rPr>
        <w:t>Assisted Therapists</w:t>
      </w:r>
      <w:r w:rsidRPr="00205A29">
        <w:rPr>
          <w:rFonts w:ascii="Times New Roman" w:hAnsi="Times New Roman"/>
          <w:sz w:val="24"/>
          <w:szCs w:val="24"/>
        </w:rPr>
        <w:t xml:space="preserve"> </w:t>
      </w:r>
      <w:r>
        <w:rPr>
          <w:rFonts w:ascii="Times New Roman" w:hAnsi="Times New Roman"/>
          <w:sz w:val="24"/>
          <w:szCs w:val="24"/>
        </w:rPr>
        <w:t>(</w:t>
      </w:r>
      <w:r w:rsidRPr="00205A29">
        <w:rPr>
          <w:rFonts w:ascii="Times New Roman" w:hAnsi="Times New Roman"/>
          <w:i/>
          <w:iCs/>
          <w:sz w:val="24"/>
          <w:szCs w:val="24"/>
        </w:rPr>
        <w:t>AAT</w:t>
      </w:r>
      <w:r>
        <w:rPr>
          <w:rFonts w:ascii="Times New Roman" w:hAnsi="Times New Roman"/>
          <w:i/>
          <w:iCs/>
          <w:sz w:val="24"/>
          <w:szCs w:val="24"/>
        </w:rPr>
        <w:t>) Volunteers</w:t>
      </w:r>
    </w:p>
    <w:p w14:paraId="71A0D759" w14:textId="7A24676E" w:rsidR="00EA2C77" w:rsidRDefault="00EE60D2" w:rsidP="00614DD8">
      <w:pPr>
        <w:spacing w:line="480" w:lineRule="auto"/>
        <w:ind w:firstLine="720"/>
        <w:rPr>
          <w:rFonts w:ascii="Times New Roman" w:hAnsi="Times New Roman"/>
          <w:sz w:val="24"/>
          <w:szCs w:val="24"/>
        </w:rPr>
      </w:pPr>
      <w:r>
        <w:rPr>
          <w:rFonts w:ascii="Times New Roman" w:hAnsi="Times New Roman"/>
          <w:sz w:val="24"/>
          <w:szCs w:val="24"/>
        </w:rPr>
        <w:t xml:space="preserve">The researchers </w:t>
      </w:r>
      <w:r w:rsidR="00D5135F">
        <w:rPr>
          <w:rFonts w:ascii="Times New Roman" w:hAnsi="Times New Roman"/>
          <w:sz w:val="24"/>
          <w:szCs w:val="24"/>
        </w:rPr>
        <w:t>studied motivation</w:t>
      </w:r>
      <w:r w:rsidR="006F203F">
        <w:rPr>
          <w:rFonts w:ascii="Times New Roman" w:hAnsi="Times New Roman"/>
          <w:sz w:val="24"/>
          <w:szCs w:val="24"/>
        </w:rPr>
        <w:t xml:space="preserve"> and retention</w:t>
      </w:r>
      <w:r w:rsidR="00D5135F">
        <w:rPr>
          <w:rFonts w:ascii="Times New Roman" w:hAnsi="Times New Roman"/>
          <w:sz w:val="24"/>
          <w:szCs w:val="24"/>
        </w:rPr>
        <w:t xml:space="preserve"> in a specific volunteer group, </w:t>
      </w:r>
      <w:r w:rsidR="006F203F">
        <w:rPr>
          <w:rFonts w:ascii="Times New Roman" w:hAnsi="Times New Roman"/>
          <w:sz w:val="24"/>
          <w:szCs w:val="24"/>
        </w:rPr>
        <w:t xml:space="preserve">the </w:t>
      </w:r>
      <w:r w:rsidR="00D5135F">
        <w:rPr>
          <w:rFonts w:ascii="Times New Roman" w:hAnsi="Times New Roman"/>
          <w:sz w:val="24"/>
          <w:szCs w:val="24"/>
        </w:rPr>
        <w:t xml:space="preserve">AAT. </w:t>
      </w:r>
      <w:r w:rsidR="00EA2C77">
        <w:rPr>
          <w:rFonts w:ascii="Times New Roman" w:hAnsi="Times New Roman"/>
          <w:sz w:val="24"/>
          <w:szCs w:val="24"/>
        </w:rPr>
        <w:t xml:space="preserve">Fifteen </w:t>
      </w:r>
      <w:r w:rsidR="00EA2C77" w:rsidRPr="003F345B">
        <w:rPr>
          <w:rFonts w:ascii="Times New Roman" w:hAnsi="Times New Roman"/>
          <w:sz w:val="24"/>
          <w:szCs w:val="24"/>
        </w:rPr>
        <w:t xml:space="preserve">animal-assisted therapists volunteering previously or at the time were recruited from Rhode Island and New Hampshire. Participant ages ranged from 19-74. The mean participant </w:t>
      </w:r>
      <w:commentRangeStart w:id="132"/>
      <w:r w:rsidR="00EA2C77" w:rsidRPr="003F345B">
        <w:rPr>
          <w:rFonts w:ascii="Times New Roman" w:hAnsi="Times New Roman"/>
          <w:sz w:val="24"/>
          <w:szCs w:val="24"/>
        </w:rPr>
        <w:t>age was 56</w:t>
      </w:r>
      <w:r w:rsidR="00A718D2">
        <w:rPr>
          <w:rFonts w:ascii="Times New Roman" w:hAnsi="Times New Roman"/>
          <w:sz w:val="24"/>
          <w:szCs w:val="24"/>
        </w:rPr>
        <w:t>, which is much older than the EMT or AIDS volunteers</w:t>
      </w:r>
      <w:r w:rsidR="00EA2C77" w:rsidRPr="003F345B">
        <w:rPr>
          <w:rFonts w:ascii="Times New Roman" w:hAnsi="Times New Roman"/>
          <w:sz w:val="24"/>
          <w:szCs w:val="24"/>
        </w:rPr>
        <w:t xml:space="preserve">. </w:t>
      </w:r>
      <w:commentRangeEnd w:id="132"/>
      <w:r w:rsidR="001725DC">
        <w:rPr>
          <w:rStyle w:val="CommentReference"/>
        </w:rPr>
        <w:commentReference w:id="132"/>
      </w:r>
      <w:r w:rsidR="00EA2C77" w:rsidRPr="003F345B">
        <w:rPr>
          <w:rFonts w:ascii="Times New Roman" w:hAnsi="Times New Roman"/>
          <w:sz w:val="24"/>
          <w:szCs w:val="24"/>
        </w:rPr>
        <w:t>Most participants (46.7%) were in their 50’s. All 15 participants identified as White.</w:t>
      </w:r>
      <w:ins w:id="133" w:author="Nicolas Dolce" w:date="2022-05-16T22:34:00Z">
        <w:r w:rsidR="00447E2A">
          <w:rPr>
            <w:rFonts w:ascii="Times New Roman" w:hAnsi="Times New Roman"/>
            <w:sz w:val="24"/>
            <w:szCs w:val="24"/>
          </w:rPr>
          <w:t xml:space="preserve"> </w:t>
        </w:r>
      </w:ins>
      <w:ins w:id="134" w:author="Nicolas Dolce" w:date="2022-05-16T22:35:00Z">
        <w:r w:rsidR="00447E2A" w:rsidRPr="00447E2A">
          <w:rPr>
            <w:rFonts w:ascii="Times New Roman" w:hAnsi="Times New Roman"/>
            <w:sz w:val="24"/>
            <w:szCs w:val="24"/>
          </w:rPr>
          <w:t>Seventy-three percent</w:t>
        </w:r>
      </w:ins>
      <w:del w:id="135" w:author="Nicolas Dolce" w:date="2022-05-16T22:34:00Z">
        <w:r w:rsidR="00EA2C77" w:rsidRPr="003F345B" w:rsidDel="00447E2A">
          <w:rPr>
            <w:rFonts w:ascii="Times New Roman" w:hAnsi="Times New Roman"/>
            <w:sz w:val="24"/>
            <w:szCs w:val="24"/>
          </w:rPr>
          <w:delText xml:space="preserve"> </w:delText>
        </w:r>
        <w:commentRangeStart w:id="136"/>
        <w:r w:rsidR="00EA2C77" w:rsidRPr="003F345B" w:rsidDel="00447E2A">
          <w:rPr>
            <w:rFonts w:ascii="Times New Roman" w:hAnsi="Times New Roman"/>
            <w:sz w:val="24"/>
            <w:szCs w:val="24"/>
          </w:rPr>
          <w:delText>73.3%</w:delText>
        </w:r>
      </w:del>
      <w:r w:rsidR="00EA2C77" w:rsidRPr="003F345B">
        <w:rPr>
          <w:rFonts w:ascii="Times New Roman" w:hAnsi="Times New Roman"/>
          <w:sz w:val="24"/>
          <w:szCs w:val="24"/>
        </w:rPr>
        <w:t xml:space="preserve"> </w:t>
      </w:r>
      <w:commentRangeEnd w:id="136"/>
      <w:r w:rsidR="00D35909">
        <w:rPr>
          <w:rStyle w:val="CommentReference"/>
        </w:rPr>
        <w:commentReference w:id="136"/>
      </w:r>
      <w:r w:rsidR="00EA2C77" w:rsidRPr="003F345B">
        <w:rPr>
          <w:rFonts w:ascii="Times New Roman" w:hAnsi="Times New Roman"/>
          <w:sz w:val="24"/>
          <w:szCs w:val="24"/>
        </w:rPr>
        <w:t xml:space="preserve">were married and 86.7% owned their own home. </w:t>
      </w:r>
      <w:r w:rsidR="001D2BB6">
        <w:rPr>
          <w:rFonts w:ascii="Times New Roman" w:hAnsi="Times New Roman"/>
          <w:sz w:val="24"/>
          <w:szCs w:val="24"/>
        </w:rPr>
        <w:t xml:space="preserve">People who </w:t>
      </w:r>
      <w:r w:rsidR="00EA2C77" w:rsidRPr="003F345B">
        <w:rPr>
          <w:rFonts w:ascii="Times New Roman" w:hAnsi="Times New Roman"/>
          <w:sz w:val="24"/>
          <w:szCs w:val="24"/>
        </w:rPr>
        <w:t>were employed part-time</w:t>
      </w:r>
      <w:r w:rsidR="001D2BB6">
        <w:rPr>
          <w:rFonts w:ascii="Times New Roman" w:hAnsi="Times New Roman"/>
          <w:sz w:val="24"/>
          <w:szCs w:val="24"/>
        </w:rPr>
        <w:t xml:space="preserve"> </w:t>
      </w:r>
      <w:r w:rsidR="000D63CA">
        <w:rPr>
          <w:rFonts w:ascii="Times New Roman" w:hAnsi="Times New Roman"/>
          <w:sz w:val="24"/>
          <w:szCs w:val="24"/>
        </w:rPr>
        <w:t>consisted of</w:t>
      </w:r>
      <w:r w:rsidR="001D2BB6">
        <w:rPr>
          <w:rFonts w:ascii="Times New Roman" w:hAnsi="Times New Roman"/>
          <w:sz w:val="24"/>
          <w:szCs w:val="24"/>
        </w:rPr>
        <w:t xml:space="preserve"> </w:t>
      </w:r>
      <w:r w:rsidR="003664BE" w:rsidRPr="003F345B">
        <w:rPr>
          <w:rFonts w:ascii="Times New Roman" w:hAnsi="Times New Roman"/>
          <w:sz w:val="24"/>
          <w:szCs w:val="24"/>
        </w:rPr>
        <w:t>33%</w:t>
      </w:r>
      <w:r w:rsidR="000D63CA">
        <w:rPr>
          <w:rStyle w:val="CommentReference"/>
        </w:rPr>
        <w:t>,</w:t>
      </w:r>
      <w:r w:rsidR="00EA2C77" w:rsidRPr="003F345B">
        <w:rPr>
          <w:rFonts w:ascii="Times New Roman" w:hAnsi="Times New Roman"/>
          <w:sz w:val="24"/>
          <w:szCs w:val="24"/>
        </w:rPr>
        <w:t xml:space="preserve"> 26.7% worked full-time and 20% were retired. All educational levels were represented, but the majority of people, 46.7% had a graduate degree from college.</w:t>
      </w:r>
      <w:r w:rsidR="000620EA">
        <w:rPr>
          <w:rFonts w:ascii="Times New Roman" w:hAnsi="Times New Roman"/>
          <w:sz w:val="24"/>
          <w:szCs w:val="24"/>
        </w:rPr>
        <w:t xml:space="preserve"> The number of</w:t>
      </w:r>
      <w:r w:rsidR="00EA2C77" w:rsidRPr="003F345B">
        <w:rPr>
          <w:rFonts w:ascii="Times New Roman" w:hAnsi="Times New Roman"/>
          <w:sz w:val="24"/>
          <w:szCs w:val="24"/>
        </w:rPr>
        <w:t xml:space="preserve"> participants </w:t>
      </w:r>
      <w:r w:rsidR="000620EA">
        <w:rPr>
          <w:rFonts w:ascii="Times New Roman" w:hAnsi="Times New Roman"/>
          <w:sz w:val="24"/>
          <w:szCs w:val="24"/>
        </w:rPr>
        <w:t xml:space="preserve">who </w:t>
      </w:r>
      <w:r w:rsidR="00EA2C77" w:rsidRPr="003F345B">
        <w:rPr>
          <w:rFonts w:ascii="Times New Roman" w:hAnsi="Times New Roman"/>
          <w:sz w:val="24"/>
          <w:szCs w:val="24"/>
        </w:rPr>
        <w:t>also reported completing other voluntary activities</w:t>
      </w:r>
      <w:r w:rsidR="000620EA">
        <w:rPr>
          <w:rFonts w:ascii="Times New Roman" w:hAnsi="Times New Roman"/>
          <w:sz w:val="24"/>
          <w:szCs w:val="24"/>
        </w:rPr>
        <w:t xml:space="preserve"> was </w:t>
      </w:r>
      <w:commentRangeStart w:id="138"/>
      <w:r w:rsidR="000620EA" w:rsidRPr="003F345B">
        <w:rPr>
          <w:rFonts w:ascii="Times New Roman" w:hAnsi="Times New Roman"/>
          <w:sz w:val="24"/>
          <w:szCs w:val="24"/>
        </w:rPr>
        <w:t xml:space="preserve">66% </w:t>
      </w:r>
      <w:commentRangeEnd w:id="138"/>
      <w:r w:rsidR="000620EA">
        <w:rPr>
          <w:rStyle w:val="CommentReference"/>
        </w:rPr>
        <w:commentReference w:id="138"/>
      </w:r>
      <w:r w:rsidR="00EA2C77">
        <w:rPr>
          <w:rFonts w:ascii="Times New Roman" w:hAnsi="Times New Roman"/>
          <w:sz w:val="24"/>
          <w:szCs w:val="24"/>
        </w:rPr>
        <w:t xml:space="preserve">(Collins, 2014). Negative aspects of volunteering appeared to be taking away time </w:t>
      </w:r>
      <w:r w:rsidR="00CD120F">
        <w:rPr>
          <w:rFonts w:ascii="Times New Roman" w:hAnsi="Times New Roman"/>
          <w:sz w:val="24"/>
          <w:szCs w:val="24"/>
        </w:rPr>
        <w:t xml:space="preserve">or </w:t>
      </w:r>
      <w:r w:rsidR="00EA2C77">
        <w:rPr>
          <w:rFonts w:ascii="Times New Roman" w:hAnsi="Times New Roman"/>
          <w:sz w:val="24"/>
          <w:szCs w:val="24"/>
        </w:rPr>
        <w:t xml:space="preserve">money from the </w:t>
      </w:r>
      <w:commentRangeStart w:id="139"/>
      <w:r w:rsidR="00EA2C77">
        <w:rPr>
          <w:rFonts w:ascii="Times New Roman" w:hAnsi="Times New Roman"/>
          <w:sz w:val="24"/>
          <w:szCs w:val="24"/>
        </w:rPr>
        <w:t>participants</w:t>
      </w:r>
      <w:commentRangeEnd w:id="139"/>
      <w:r w:rsidR="001725DC">
        <w:rPr>
          <w:rStyle w:val="CommentReference"/>
        </w:rPr>
        <w:commentReference w:id="139"/>
      </w:r>
      <w:r w:rsidR="00EA2C77">
        <w:rPr>
          <w:rFonts w:ascii="Times New Roman" w:hAnsi="Times New Roman"/>
          <w:sz w:val="24"/>
          <w:szCs w:val="24"/>
        </w:rPr>
        <w:t xml:space="preserve">. </w:t>
      </w:r>
      <w:r w:rsidR="003F6323">
        <w:rPr>
          <w:rFonts w:ascii="Times New Roman" w:hAnsi="Times New Roman"/>
          <w:sz w:val="24"/>
          <w:szCs w:val="24"/>
        </w:rPr>
        <w:t xml:space="preserve">For motives, </w:t>
      </w:r>
      <w:r w:rsidR="000052D7">
        <w:rPr>
          <w:rFonts w:ascii="Times New Roman" w:hAnsi="Times New Roman"/>
          <w:sz w:val="24"/>
          <w:szCs w:val="24"/>
        </w:rPr>
        <w:t xml:space="preserve">the </w:t>
      </w:r>
      <w:r w:rsidR="000052D7">
        <w:rPr>
          <w:rFonts w:ascii="Times New Roman" w:hAnsi="Times New Roman"/>
          <w:sz w:val="24"/>
          <w:szCs w:val="24"/>
        </w:rPr>
        <w:lastRenderedPageBreak/>
        <w:t>p</w:t>
      </w:r>
      <w:r w:rsidR="003F6323" w:rsidRPr="003F6323">
        <w:rPr>
          <w:rFonts w:ascii="Times New Roman" w:hAnsi="Times New Roman"/>
          <w:sz w:val="24"/>
          <w:szCs w:val="24"/>
        </w:rPr>
        <w:t>articipants rated</w:t>
      </w:r>
      <w:r w:rsidR="000052D7">
        <w:rPr>
          <w:rFonts w:ascii="Times New Roman" w:hAnsi="Times New Roman"/>
          <w:sz w:val="24"/>
          <w:szCs w:val="24"/>
        </w:rPr>
        <w:t xml:space="preserve"> the </w:t>
      </w:r>
      <w:r w:rsidR="001B3C12">
        <w:rPr>
          <w:rFonts w:ascii="Times New Roman" w:hAnsi="Times New Roman"/>
          <w:sz w:val="24"/>
          <w:szCs w:val="24"/>
        </w:rPr>
        <w:t>V</w:t>
      </w:r>
      <w:r w:rsidR="003F6323" w:rsidRPr="003F6323">
        <w:rPr>
          <w:rFonts w:ascii="Times New Roman" w:hAnsi="Times New Roman"/>
          <w:sz w:val="24"/>
          <w:szCs w:val="24"/>
        </w:rPr>
        <w:t>alues</w:t>
      </w:r>
      <w:r w:rsidR="000052D7">
        <w:rPr>
          <w:rFonts w:ascii="Times New Roman" w:hAnsi="Times New Roman"/>
          <w:sz w:val="24"/>
          <w:szCs w:val="24"/>
        </w:rPr>
        <w:t xml:space="preserve"> function</w:t>
      </w:r>
      <w:r w:rsidR="002561C2">
        <w:rPr>
          <w:rFonts w:ascii="Times New Roman" w:hAnsi="Times New Roman"/>
          <w:sz w:val="24"/>
          <w:szCs w:val="24"/>
        </w:rPr>
        <w:t xml:space="preserve"> (altruism)</w:t>
      </w:r>
      <w:r w:rsidR="003F6323" w:rsidRPr="003F6323">
        <w:rPr>
          <w:rFonts w:ascii="Times New Roman" w:hAnsi="Times New Roman"/>
          <w:sz w:val="24"/>
          <w:szCs w:val="24"/>
        </w:rPr>
        <w:t xml:space="preserve"> as the number one motivation in the </w:t>
      </w:r>
      <w:r w:rsidR="00730179" w:rsidRPr="00730179">
        <w:rPr>
          <w:rFonts w:ascii="Times New Roman" w:hAnsi="Times New Roman"/>
          <w:sz w:val="24"/>
          <w:szCs w:val="24"/>
        </w:rPr>
        <w:t>Volunteer Motivation Index</w:t>
      </w:r>
      <w:r w:rsidR="00730179">
        <w:rPr>
          <w:rFonts w:ascii="Times New Roman" w:hAnsi="Times New Roman"/>
          <w:sz w:val="24"/>
          <w:szCs w:val="24"/>
        </w:rPr>
        <w:t xml:space="preserve"> </w:t>
      </w:r>
      <w:r w:rsidR="00A17321">
        <w:rPr>
          <w:rFonts w:ascii="Times New Roman" w:hAnsi="Times New Roman"/>
          <w:sz w:val="24"/>
          <w:szCs w:val="24"/>
        </w:rPr>
        <w:t>(</w:t>
      </w:r>
      <w:r w:rsidR="003F6323" w:rsidRPr="003F6323">
        <w:rPr>
          <w:rFonts w:ascii="Times New Roman" w:hAnsi="Times New Roman"/>
          <w:sz w:val="24"/>
          <w:szCs w:val="24"/>
        </w:rPr>
        <w:t>VMI</w:t>
      </w:r>
      <w:r w:rsidR="00A17321">
        <w:rPr>
          <w:rFonts w:ascii="Times New Roman" w:hAnsi="Times New Roman"/>
          <w:sz w:val="24"/>
          <w:szCs w:val="24"/>
        </w:rPr>
        <w:t>)</w:t>
      </w:r>
      <w:r w:rsidR="003F6323">
        <w:rPr>
          <w:rFonts w:ascii="Times New Roman" w:hAnsi="Times New Roman"/>
          <w:sz w:val="24"/>
          <w:szCs w:val="24"/>
        </w:rPr>
        <w:t xml:space="preserve"> (Collins 2014). </w:t>
      </w:r>
    </w:p>
    <w:p w14:paraId="162422E1" w14:textId="77F0F3CA" w:rsidR="00EA2C77" w:rsidRDefault="00EA2C77" w:rsidP="00EA2C77">
      <w:pPr>
        <w:spacing w:line="480" w:lineRule="auto"/>
        <w:rPr>
          <w:rFonts w:ascii="Times New Roman" w:hAnsi="Times New Roman"/>
          <w:i/>
          <w:iCs/>
          <w:sz w:val="24"/>
          <w:szCs w:val="24"/>
        </w:rPr>
      </w:pPr>
      <w:r>
        <w:rPr>
          <w:rFonts w:ascii="Times New Roman" w:hAnsi="Times New Roman"/>
          <w:i/>
          <w:iCs/>
          <w:sz w:val="24"/>
          <w:szCs w:val="24"/>
        </w:rPr>
        <w:t xml:space="preserve">Comparative Analysis from the </w:t>
      </w:r>
      <w:r w:rsidR="00CD120F">
        <w:rPr>
          <w:rFonts w:ascii="Times New Roman" w:hAnsi="Times New Roman"/>
          <w:i/>
          <w:iCs/>
          <w:sz w:val="24"/>
          <w:szCs w:val="24"/>
        </w:rPr>
        <w:t>a</w:t>
      </w:r>
      <w:r>
        <w:rPr>
          <w:rFonts w:ascii="Times New Roman" w:hAnsi="Times New Roman"/>
          <w:i/>
          <w:iCs/>
          <w:sz w:val="24"/>
          <w:szCs w:val="24"/>
        </w:rPr>
        <w:t>bove Three Volunteer Groups</w:t>
      </w:r>
    </w:p>
    <w:p w14:paraId="6A05EC68" w14:textId="1D37C1A9" w:rsidR="00EA2C77" w:rsidRPr="00D52F2E" w:rsidRDefault="00EA2C77">
      <w:pPr>
        <w:spacing w:line="480" w:lineRule="auto"/>
        <w:ind w:firstLine="720"/>
        <w:rPr>
          <w:rFonts w:ascii="Times New Roman" w:hAnsi="Times New Roman"/>
          <w:sz w:val="24"/>
          <w:szCs w:val="24"/>
        </w:rPr>
      </w:pPr>
      <w:r>
        <w:rPr>
          <w:rFonts w:ascii="Times New Roman" w:hAnsi="Times New Roman"/>
          <w:sz w:val="24"/>
          <w:szCs w:val="24"/>
        </w:rPr>
        <w:t xml:space="preserve">A common theme from the studies by Collins (2014), </w:t>
      </w:r>
      <w:r w:rsidRPr="0067681E">
        <w:rPr>
          <w:rFonts w:ascii="Times New Roman" w:hAnsi="Times New Roman"/>
          <w:sz w:val="24"/>
          <w:szCs w:val="24"/>
        </w:rPr>
        <w:t>Haug an</w:t>
      </w:r>
      <w:r>
        <w:rPr>
          <w:rFonts w:ascii="Times New Roman" w:hAnsi="Times New Roman"/>
          <w:sz w:val="24"/>
          <w:szCs w:val="24"/>
        </w:rPr>
        <w:t xml:space="preserve">d </w:t>
      </w:r>
      <w:r w:rsidRPr="0067681E">
        <w:rPr>
          <w:rFonts w:ascii="Times New Roman" w:hAnsi="Times New Roman"/>
          <w:sz w:val="24"/>
          <w:szCs w:val="24"/>
        </w:rPr>
        <w:t>Gaskins</w:t>
      </w:r>
      <w:r>
        <w:rPr>
          <w:rFonts w:ascii="Times New Roman" w:hAnsi="Times New Roman"/>
          <w:sz w:val="24"/>
          <w:szCs w:val="24"/>
        </w:rPr>
        <w:t xml:space="preserve"> (2012), and Omoto and Snyder (1993) were that the volunteers were mostly White.</w:t>
      </w:r>
      <w:r w:rsidR="00145982">
        <w:rPr>
          <w:rFonts w:ascii="Times New Roman" w:hAnsi="Times New Roman"/>
          <w:sz w:val="24"/>
          <w:szCs w:val="24"/>
        </w:rPr>
        <w:t xml:space="preserve"> Fifteen out of fifteen</w:t>
      </w:r>
      <w:r>
        <w:rPr>
          <w:rFonts w:ascii="Times New Roman" w:hAnsi="Times New Roman"/>
          <w:sz w:val="24"/>
          <w:szCs w:val="24"/>
        </w:rPr>
        <w:t xml:space="preserve"> </w:t>
      </w:r>
      <w:r w:rsidRPr="003F345B">
        <w:rPr>
          <w:rFonts w:ascii="Times New Roman" w:hAnsi="Times New Roman"/>
          <w:sz w:val="24"/>
          <w:szCs w:val="24"/>
        </w:rPr>
        <w:t>animal-assisted therapists</w:t>
      </w:r>
      <w:r>
        <w:rPr>
          <w:rFonts w:ascii="Times New Roman" w:hAnsi="Times New Roman"/>
          <w:sz w:val="24"/>
          <w:szCs w:val="24"/>
        </w:rPr>
        <w:t xml:space="preserve">, 90% </w:t>
      </w:r>
      <w:r w:rsidR="007C6DBA">
        <w:rPr>
          <w:rFonts w:ascii="Times New Roman" w:hAnsi="Times New Roman"/>
          <w:sz w:val="24"/>
          <w:szCs w:val="24"/>
        </w:rPr>
        <w:t xml:space="preserve">and </w:t>
      </w:r>
      <w:commentRangeStart w:id="140"/>
      <w:r>
        <w:rPr>
          <w:rFonts w:ascii="Times New Roman" w:hAnsi="Times New Roman"/>
          <w:sz w:val="24"/>
          <w:szCs w:val="24"/>
        </w:rPr>
        <w:t>82% for EMT group</w:t>
      </w:r>
      <w:r w:rsidR="007C6DBA">
        <w:rPr>
          <w:rFonts w:ascii="Times New Roman" w:hAnsi="Times New Roman"/>
          <w:sz w:val="24"/>
          <w:szCs w:val="24"/>
        </w:rPr>
        <w:t>s</w:t>
      </w:r>
      <w:r>
        <w:rPr>
          <w:rFonts w:ascii="Times New Roman" w:hAnsi="Times New Roman"/>
          <w:sz w:val="24"/>
          <w:szCs w:val="24"/>
        </w:rPr>
        <w:t xml:space="preserve">, </w:t>
      </w:r>
      <w:commentRangeEnd w:id="140"/>
      <w:r w:rsidR="001725DC">
        <w:rPr>
          <w:rStyle w:val="CommentReference"/>
        </w:rPr>
        <w:commentReference w:id="140"/>
      </w:r>
      <w:r>
        <w:rPr>
          <w:rFonts w:ascii="Times New Roman" w:hAnsi="Times New Roman"/>
          <w:sz w:val="24"/>
          <w:szCs w:val="24"/>
        </w:rPr>
        <w:t>and a qualitative description of “majority” respectively for AIDS volunteers. Barriers to volunteer</w:t>
      </w:r>
      <w:r w:rsidR="00CD120F">
        <w:rPr>
          <w:rFonts w:ascii="Times New Roman" w:hAnsi="Times New Roman"/>
          <w:sz w:val="24"/>
          <w:szCs w:val="24"/>
        </w:rPr>
        <w:t>ing</w:t>
      </w:r>
      <w:r>
        <w:rPr>
          <w:rFonts w:ascii="Times New Roman" w:hAnsi="Times New Roman"/>
          <w:sz w:val="24"/>
          <w:szCs w:val="24"/>
        </w:rPr>
        <w:t xml:space="preserve"> included stigma, time, and money. </w:t>
      </w:r>
      <w:r w:rsidR="0099523A">
        <w:rPr>
          <w:rFonts w:ascii="Times New Roman" w:hAnsi="Times New Roman"/>
          <w:sz w:val="24"/>
          <w:szCs w:val="24"/>
        </w:rPr>
        <w:t xml:space="preserve">In terms of the sex or gender demographic, EMT volunteers were mostly male. This may have to do with the job role fitting gender stereotype or image, or </w:t>
      </w:r>
      <w:r w:rsidR="00736D07">
        <w:rPr>
          <w:rFonts w:ascii="Times New Roman" w:hAnsi="Times New Roman"/>
          <w:sz w:val="24"/>
          <w:szCs w:val="24"/>
        </w:rPr>
        <w:t xml:space="preserve">that </w:t>
      </w:r>
      <w:r w:rsidR="0099523A">
        <w:rPr>
          <w:rFonts w:ascii="Times New Roman" w:hAnsi="Times New Roman"/>
          <w:sz w:val="24"/>
          <w:szCs w:val="24"/>
        </w:rPr>
        <w:t xml:space="preserve">this job acts as </w:t>
      </w:r>
      <w:r w:rsidR="00CD120F">
        <w:rPr>
          <w:rFonts w:ascii="Times New Roman" w:hAnsi="Times New Roman"/>
          <w:sz w:val="24"/>
          <w:szCs w:val="24"/>
        </w:rPr>
        <w:t xml:space="preserve">a </w:t>
      </w:r>
      <w:r w:rsidR="0099523A">
        <w:rPr>
          <w:rFonts w:ascii="Times New Roman" w:hAnsi="Times New Roman"/>
          <w:sz w:val="24"/>
          <w:szCs w:val="24"/>
        </w:rPr>
        <w:t xml:space="preserve">stepping </w:t>
      </w:r>
      <w:r w:rsidR="00EE7759">
        <w:rPr>
          <w:rFonts w:ascii="Times New Roman" w:hAnsi="Times New Roman"/>
          <w:sz w:val="24"/>
          <w:szCs w:val="24"/>
        </w:rPr>
        <w:t>stone</w:t>
      </w:r>
      <w:r w:rsidR="0099523A">
        <w:rPr>
          <w:rFonts w:ascii="Times New Roman" w:hAnsi="Times New Roman"/>
          <w:sz w:val="24"/>
          <w:szCs w:val="24"/>
        </w:rPr>
        <w:t xml:space="preserve"> into the medical field</w:t>
      </w:r>
      <w:r w:rsidR="00EE7759">
        <w:rPr>
          <w:rFonts w:ascii="Times New Roman" w:hAnsi="Times New Roman"/>
          <w:sz w:val="24"/>
          <w:szCs w:val="24"/>
        </w:rPr>
        <w:t>,</w:t>
      </w:r>
      <w:r w:rsidR="0099523A">
        <w:rPr>
          <w:rFonts w:ascii="Times New Roman" w:hAnsi="Times New Roman"/>
          <w:sz w:val="24"/>
          <w:szCs w:val="24"/>
        </w:rPr>
        <w:t xml:space="preserve"> which is male dominated.</w:t>
      </w:r>
      <w:r w:rsidR="00736D07">
        <w:rPr>
          <w:rFonts w:ascii="Times New Roman" w:hAnsi="Times New Roman"/>
          <w:sz w:val="24"/>
          <w:szCs w:val="24"/>
        </w:rPr>
        <w:t xml:space="preserve"> Collins (2014) unfortunately did not report </w:t>
      </w:r>
      <w:r w:rsidR="00EE7759">
        <w:rPr>
          <w:rFonts w:ascii="Times New Roman" w:hAnsi="Times New Roman"/>
          <w:sz w:val="24"/>
          <w:szCs w:val="24"/>
        </w:rPr>
        <w:t xml:space="preserve">a </w:t>
      </w:r>
      <w:r w:rsidR="00736D07">
        <w:rPr>
          <w:rFonts w:ascii="Times New Roman" w:hAnsi="Times New Roman"/>
          <w:sz w:val="24"/>
          <w:szCs w:val="24"/>
        </w:rPr>
        <w:t xml:space="preserve">sex or gender variable in the </w:t>
      </w:r>
      <w:r w:rsidR="00EE7759">
        <w:rPr>
          <w:rFonts w:ascii="Times New Roman" w:hAnsi="Times New Roman"/>
          <w:sz w:val="24"/>
          <w:szCs w:val="24"/>
        </w:rPr>
        <w:t>participant</w:t>
      </w:r>
      <w:r w:rsidR="00736D07">
        <w:rPr>
          <w:rFonts w:ascii="Times New Roman" w:hAnsi="Times New Roman"/>
          <w:sz w:val="24"/>
          <w:szCs w:val="24"/>
        </w:rPr>
        <w:t xml:space="preserve"> section. The AIDS volunteers were comprised of more women.</w:t>
      </w:r>
      <w:r w:rsidR="00F630AC">
        <w:rPr>
          <w:rFonts w:ascii="Times New Roman" w:hAnsi="Times New Roman"/>
          <w:sz w:val="24"/>
          <w:szCs w:val="24"/>
        </w:rPr>
        <w:t xml:space="preserve"> </w:t>
      </w:r>
      <w:commentRangeStart w:id="141"/>
      <w:r w:rsidR="00F630AC">
        <w:rPr>
          <w:rFonts w:ascii="Times New Roman" w:hAnsi="Times New Roman"/>
          <w:sz w:val="24"/>
          <w:szCs w:val="24"/>
        </w:rPr>
        <w:t>To summarize the motives, altruism can be seen as the foundation and roots.</w:t>
      </w:r>
      <w:ins w:id="142" w:author="Nicolas Dolce" w:date="2022-05-16T22:38:00Z">
        <w:r w:rsidR="008B20CC">
          <w:rPr>
            <w:rFonts w:ascii="Times New Roman" w:hAnsi="Times New Roman"/>
            <w:sz w:val="24"/>
            <w:szCs w:val="24"/>
          </w:rPr>
          <w:t xml:space="preserve"> </w:t>
        </w:r>
      </w:ins>
      <w:ins w:id="143" w:author="Nicolas Dolce" w:date="2022-05-16T22:39:00Z">
        <w:r w:rsidR="008B20CC">
          <w:rPr>
            <w:rFonts w:ascii="Times New Roman" w:hAnsi="Times New Roman"/>
            <w:sz w:val="24"/>
            <w:szCs w:val="24"/>
          </w:rPr>
          <w:t>W</w:t>
        </w:r>
        <w:r w:rsidR="008B20CC" w:rsidRPr="008B20CC">
          <w:rPr>
            <w:rFonts w:ascii="Times New Roman" w:hAnsi="Times New Roman"/>
            <w:sz w:val="24"/>
            <w:szCs w:val="24"/>
          </w:rPr>
          <w:t>hile altruism is common in all three</w:t>
        </w:r>
        <w:r w:rsidR="008B20CC">
          <w:rPr>
            <w:rFonts w:ascii="Times New Roman" w:hAnsi="Times New Roman"/>
            <w:sz w:val="24"/>
            <w:szCs w:val="24"/>
          </w:rPr>
          <w:t xml:space="preserve">, </w:t>
        </w:r>
        <w:r w:rsidR="008B20CC" w:rsidRPr="008B20CC">
          <w:rPr>
            <w:rFonts w:ascii="Times New Roman" w:hAnsi="Times New Roman"/>
            <w:sz w:val="24"/>
            <w:szCs w:val="24"/>
          </w:rPr>
          <w:t xml:space="preserve">there are differences such as </w:t>
        </w:r>
      </w:ins>
      <w:ins w:id="144" w:author="Nicolas Dolce" w:date="2022-05-16T22:40:00Z">
        <w:r w:rsidR="008B20CC">
          <w:rPr>
            <w:rFonts w:ascii="Times New Roman" w:hAnsi="Times New Roman"/>
            <w:sz w:val="24"/>
            <w:szCs w:val="24"/>
          </w:rPr>
          <w:t xml:space="preserve">the </w:t>
        </w:r>
      </w:ins>
      <w:ins w:id="145" w:author="Nicolas Dolce" w:date="2022-05-16T22:39:00Z">
        <w:r w:rsidR="008B20CC" w:rsidRPr="008B20CC">
          <w:rPr>
            <w:rFonts w:ascii="Times New Roman" w:hAnsi="Times New Roman"/>
            <w:sz w:val="24"/>
            <w:szCs w:val="24"/>
          </w:rPr>
          <w:t>EMT</w:t>
        </w:r>
        <w:r w:rsidR="008B20CC">
          <w:rPr>
            <w:rFonts w:ascii="Times New Roman" w:hAnsi="Times New Roman"/>
            <w:sz w:val="24"/>
            <w:szCs w:val="24"/>
          </w:rPr>
          <w:t xml:space="preserve"> volunteers</w:t>
        </w:r>
        <w:r w:rsidR="008B20CC" w:rsidRPr="008B20CC">
          <w:rPr>
            <w:rFonts w:ascii="Times New Roman" w:hAnsi="Times New Roman"/>
            <w:sz w:val="24"/>
            <w:szCs w:val="24"/>
          </w:rPr>
          <w:t xml:space="preserve"> focus</w:t>
        </w:r>
        <w:r w:rsidR="008B20CC">
          <w:rPr>
            <w:rFonts w:ascii="Times New Roman" w:hAnsi="Times New Roman"/>
            <w:sz w:val="24"/>
            <w:szCs w:val="24"/>
          </w:rPr>
          <w:t>ing</w:t>
        </w:r>
        <w:r w:rsidR="008B20CC" w:rsidRPr="008B20CC">
          <w:rPr>
            <w:rFonts w:ascii="Times New Roman" w:hAnsi="Times New Roman"/>
            <w:sz w:val="24"/>
            <w:szCs w:val="24"/>
          </w:rPr>
          <w:t xml:space="preserve"> on career </w:t>
        </w:r>
        <w:r w:rsidR="008B20CC">
          <w:rPr>
            <w:rFonts w:ascii="Times New Roman" w:hAnsi="Times New Roman"/>
            <w:sz w:val="24"/>
            <w:szCs w:val="24"/>
          </w:rPr>
          <w:t xml:space="preserve">strongly as well as </w:t>
        </w:r>
      </w:ins>
      <w:ins w:id="146" w:author="Nicolas Dolce" w:date="2022-05-16T22:41:00Z">
        <w:r w:rsidR="008B20CC">
          <w:rPr>
            <w:rFonts w:ascii="Times New Roman" w:hAnsi="Times New Roman"/>
            <w:sz w:val="24"/>
            <w:szCs w:val="24"/>
          </w:rPr>
          <w:t>having</w:t>
        </w:r>
      </w:ins>
      <w:ins w:id="147" w:author="Nicolas Dolce" w:date="2022-05-16T22:42:00Z">
        <w:r w:rsidR="008B20CC">
          <w:rPr>
            <w:rFonts w:ascii="Times New Roman" w:hAnsi="Times New Roman"/>
            <w:sz w:val="24"/>
            <w:szCs w:val="24"/>
          </w:rPr>
          <w:t xml:space="preserve"> a</w:t>
        </w:r>
      </w:ins>
      <w:ins w:id="148" w:author="Nicolas Dolce" w:date="2022-05-16T22:39:00Z">
        <w:r w:rsidR="008B20CC" w:rsidRPr="008B20CC">
          <w:rPr>
            <w:rFonts w:ascii="Times New Roman" w:hAnsi="Times New Roman"/>
            <w:sz w:val="24"/>
            <w:szCs w:val="24"/>
          </w:rPr>
          <w:t xml:space="preserve"> low</w:t>
        </w:r>
      </w:ins>
      <w:ins w:id="149" w:author="Nicolas Dolce" w:date="2022-05-16T22:43:00Z">
        <w:r w:rsidR="00405AE9">
          <w:rPr>
            <w:rFonts w:ascii="Times New Roman" w:hAnsi="Times New Roman"/>
            <w:sz w:val="24"/>
            <w:szCs w:val="24"/>
          </w:rPr>
          <w:t>er</w:t>
        </w:r>
      </w:ins>
      <w:ins w:id="150" w:author="Nicolas Dolce" w:date="2022-05-16T22:39:00Z">
        <w:r w:rsidR="008B20CC" w:rsidRPr="008B20CC">
          <w:rPr>
            <w:rFonts w:ascii="Times New Roman" w:hAnsi="Times New Roman"/>
            <w:sz w:val="24"/>
            <w:szCs w:val="24"/>
          </w:rPr>
          <w:t xml:space="preserve"> age. This supports the need to study volunteer sectors separately</w:t>
        </w:r>
      </w:ins>
      <w:ins w:id="151" w:author="Nicolas Dolce" w:date="2022-05-16T22:40:00Z">
        <w:r w:rsidR="008B20CC">
          <w:rPr>
            <w:rFonts w:ascii="Times New Roman" w:hAnsi="Times New Roman"/>
            <w:sz w:val="24"/>
            <w:szCs w:val="24"/>
          </w:rPr>
          <w:t xml:space="preserve"> since </w:t>
        </w:r>
      </w:ins>
      <w:ins w:id="152" w:author="Nicolas Dolce" w:date="2022-05-16T22:39:00Z">
        <w:r w:rsidR="008B20CC" w:rsidRPr="008B20CC">
          <w:rPr>
            <w:rFonts w:ascii="Times New Roman" w:hAnsi="Times New Roman"/>
            <w:sz w:val="24"/>
            <w:szCs w:val="24"/>
          </w:rPr>
          <w:t>motives and demographics may differ.</w:t>
        </w:r>
      </w:ins>
      <w:del w:id="153" w:author="Nicolas Dolce" w:date="2022-05-16T22:44:00Z">
        <w:r w:rsidR="00F630AC" w:rsidDel="00405AE9">
          <w:rPr>
            <w:rFonts w:ascii="Times New Roman" w:hAnsi="Times New Roman"/>
            <w:sz w:val="24"/>
            <w:szCs w:val="24"/>
          </w:rPr>
          <w:delText xml:space="preserve"> </w:delText>
        </w:r>
      </w:del>
      <w:r w:rsidR="00736D07">
        <w:rPr>
          <w:rFonts w:ascii="Times New Roman" w:hAnsi="Times New Roman"/>
          <w:sz w:val="24"/>
          <w:szCs w:val="24"/>
        </w:rPr>
        <w:t xml:space="preserve"> </w:t>
      </w:r>
      <w:r w:rsidR="0099523A">
        <w:rPr>
          <w:rFonts w:ascii="Times New Roman" w:hAnsi="Times New Roman"/>
          <w:sz w:val="24"/>
          <w:szCs w:val="24"/>
        </w:rPr>
        <w:t xml:space="preserve"> </w:t>
      </w:r>
      <w:commentRangeStart w:id="154"/>
      <w:commentRangeEnd w:id="154"/>
      <w:r w:rsidR="001725DC">
        <w:rPr>
          <w:rStyle w:val="CommentReference"/>
        </w:rPr>
        <w:commentReference w:id="154"/>
      </w:r>
      <w:commentRangeEnd w:id="141"/>
      <w:r w:rsidR="005740A6">
        <w:rPr>
          <w:rStyle w:val="CommentReference"/>
        </w:rPr>
        <w:commentReference w:id="141"/>
      </w:r>
    </w:p>
    <w:p w14:paraId="2CE5BB0F" w14:textId="3A6A753E" w:rsidR="00AC37E7" w:rsidRDefault="00E47A95" w:rsidP="00E82C9E">
      <w:pPr>
        <w:rPr>
          <w:rFonts w:ascii="Times New Roman" w:hAnsi="Times New Roman"/>
          <w:b/>
          <w:bCs/>
          <w:sz w:val="24"/>
          <w:szCs w:val="24"/>
        </w:rPr>
      </w:pPr>
      <w:r>
        <w:rPr>
          <w:rFonts w:ascii="Times New Roman" w:hAnsi="Times New Roman"/>
          <w:b/>
          <w:bCs/>
          <w:sz w:val="24"/>
          <w:szCs w:val="24"/>
        </w:rPr>
        <w:t>Definition of</w:t>
      </w:r>
      <w:r w:rsidR="00D73FE8" w:rsidRPr="00E82C9E">
        <w:rPr>
          <w:rFonts w:ascii="Times New Roman" w:hAnsi="Times New Roman"/>
          <w:b/>
          <w:bCs/>
          <w:sz w:val="24"/>
          <w:szCs w:val="24"/>
        </w:rPr>
        <w:t xml:space="preserve"> AAI</w:t>
      </w:r>
    </w:p>
    <w:p w14:paraId="04460020" w14:textId="2A2BF18B" w:rsidR="00250132" w:rsidRPr="005E60AB" w:rsidRDefault="009E0E6B" w:rsidP="005E60AB">
      <w:pPr>
        <w:spacing w:line="480" w:lineRule="auto"/>
        <w:ind w:firstLine="720"/>
        <w:rPr>
          <w:rFonts w:ascii="Times New Roman" w:hAnsi="Times New Roman"/>
          <w:color w:val="342805"/>
          <w:sz w:val="24"/>
          <w:szCs w:val="24"/>
          <w:shd w:val="clear" w:color="auto" w:fill="FFFFFF"/>
        </w:rPr>
      </w:pPr>
      <w:r w:rsidRPr="009E0E6B">
        <w:rPr>
          <w:rFonts w:ascii="Times New Roman" w:hAnsi="Times New Roman"/>
          <w:color w:val="342805"/>
          <w:sz w:val="24"/>
          <w:szCs w:val="24"/>
          <w:shd w:val="clear" w:color="auto" w:fill="FFFFFF"/>
        </w:rPr>
        <w:t>Animal-assisted interventions</w:t>
      </w:r>
      <w:r w:rsidR="006370FD">
        <w:rPr>
          <w:rFonts w:ascii="Times New Roman" w:hAnsi="Times New Roman"/>
          <w:color w:val="342805"/>
          <w:sz w:val="24"/>
          <w:szCs w:val="24"/>
          <w:shd w:val="clear" w:color="auto" w:fill="FFFFFF"/>
        </w:rPr>
        <w:t xml:space="preserve"> (AAI)</w:t>
      </w:r>
      <w:r w:rsidR="00A5102A">
        <w:rPr>
          <w:rFonts w:ascii="Times New Roman" w:hAnsi="Times New Roman"/>
          <w:color w:val="342805"/>
          <w:sz w:val="24"/>
          <w:szCs w:val="24"/>
          <w:shd w:val="clear" w:color="auto" w:fill="FFFFFF"/>
        </w:rPr>
        <w:t xml:space="preserve"> is a broad term for </w:t>
      </w:r>
      <w:r w:rsidR="00F773A9">
        <w:rPr>
          <w:rFonts w:ascii="Times New Roman" w:hAnsi="Times New Roman"/>
          <w:color w:val="342805"/>
          <w:sz w:val="24"/>
          <w:szCs w:val="24"/>
          <w:shd w:val="clear" w:color="auto" w:fill="FFFFFF"/>
        </w:rPr>
        <w:t>a</w:t>
      </w:r>
      <w:r w:rsidR="00A5102A" w:rsidRPr="009E0E6B">
        <w:rPr>
          <w:rFonts w:ascii="Times New Roman" w:hAnsi="Times New Roman"/>
          <w:color w:val="342805"/>
          <w:sz w:val="24"/>
          <w:szCs w:val="24"/>
          <w:shd w:val="clear" w:color="auto" w:fill="FFFFFF"/>
        </w:rPr>
        <w:t>nimal-assisted therapy (AAT), animal-assisted education (AAE), and animal-assisted activities (AAA)</w:t>
      </w:r>
      <w:r w:rsidR="008D4AD7">
        <w:rPr>
          <w:rFonts w:ascii="Times New Roman" w:hAnsi="Times New Roman"/>
          <w:color w:val="342805"/>
          <w:sz w:val="24"/>
          <w:szCs w:val="24"/>
          <w:shd w:val="clear" w:color="auto" w:fill="FFFFFF"/>
        </w:rPr>
        <w:t xml:space="preserve">. These therapies </w:t>
      </w:r>
      <w:r w:rsidR="00D52962">
        <w:rPr>
          <w:rFonts w:ascii="Times New Roman" w:hAnsi="Times New Roman"/>
          <w:color w:val="342805"/>
          <w:sz w:val="24"/>
          <w:szCs w:val="24"/>
          <w:shd w:val="clear" w:color="auto" w:fill="FFFFFF"/>
        </w:rPr>
        <w:t>use animals to help people in a variety of ways</w:t>
      </w:r>
      <w:r w:rsidR="00B66DF6">
        <w:rPr>
          <w:rFonts w:ascii="Times New Roman" w:hAnsi="Times New Roman"/>
          <w:color w:val="342805"/>
          <w:sz w:val="24"/>
          <w:szCs w:val="24"/>
          <w:shd w:val="clear" w:color="auto" w:fill="FFFFFF"/>
        </w:rPr>
        <w:t xml:space="preserve"> </w:t>
      </w:r>
      <w:r w:rsidR="009A6E9F">
        <w:rPr>
          <w:rFonts w:ascii="Times New Roman" w:hAnsi="Times New Roman"/>
          <w:color w:val="342805"/>
          <w:sz w:val="24"/>
          <w:szCs w:val="24"/>
          <w:shd w:val="clear" w:color="auto" w:fill="FFFFFF"/>
        </w:rPr>
        <w:t xml:space="preserve">(Pet Partners, 2022). </w:t>
      </w:r>
      <w:r w:rsidR="005E60AB">
        <w:rPr>
          <w:rFonts w:ascii="Times New Roman" w:hAnsi="Times New Roman"/>
          <w:color w:val="342805"/>
          <w:sz w:val="24"/>
          <w:szCs w:val="24"/>
          <w:shd w:val="clear" w:color="auto" w:fill="FFFFFF"/>
        </w:rPr>
        <w:t xml:space="preserve">For example, </w:t>
      </w:r>
      <w:r w:rsidR="005E60AB" w:rsidRPr="005E60AB">
        <w:rPr>
          <w:rFonts w:ascii="Times New Roman" w:hAnsi="Times New Roman"/>
          <w:color w:val="342805"/>
          <w:sz w:val="24"/>
          <w:szCs w:val="24"/>
          <w:shd w:val="clear" w:color="auto" w:fill="FFFFFF"/>
        </w:rPr>
        <w:t>human-animal</w:t>
      </w:r>
      <w:r w:rsidR="005E60AB">
        <w:rPr>
          <w:rFonts w:ascii="Times New Roman" w:hAnsi="Times New Roman"/>
          <w:color w:val="342805"/>
          <w:sz w:val="24"/>
          <w:szCs w:val="24"/>
          <w:shd w:val="clear" w:color="auto" w:fill="FFFFFF"/>
        </w:rPr>
        <w:t xml:space="preserve"> </w:t>
      </w:r>
      <w:r w:rsidR="005E60AB" w:rsidRPr="005E60AB">
        <w:rPr>
          <w:rFonts w:ascii="Times New Roman" w:hAnsi="Times New Roman"/>
          <w:color w:val="342805"/>
          <w:sz w:val="24"/>
          <w:szCs w:val="24"/>
          <w:shd w:val="clear" w:color="auto" w:fill="FFFFFF"/>
        </w:rPr>
        <w:t>attachments help clients</w:t>
      </w:r>
      <w:r w:rsidR="005E60AB">
        <w:rPr>
          <w:rFonts w:ascii="Times New Roman" w:hAnsi="Times New Roman"/>
          <w:color w:val="342805"/>
          <w:sz w:val="24"/>
          <w:szCs w:val="24"/>
          <w:shd w:val="clear" w:color="auto" w:fill="FFFFFF"/>
        </w:rPr>
        <w:t xml:space="preserve"> </w:t>
      </w:r>
      <w:r w:rsidR="005E60AB" w:rsidRPr="005E60AB">
        <w:rPr>
          <w:rFonts w:ascii="Times New Roman" w:hAnsi="Times New Roman"/>
          <w:color w:val="342805"/>
          <w:sz w:val="24"/>
          <w:szCs w:val="24"/>
          <w:shd w:val="clear" w:color="auto" w:fill="FFFFFF"/>
        </w:rPr>
        <w:t>to achieve therapeutic gains</w:t>
      </w:r>
      <w:r w:rsidR="005E60AB">
        <w:rPr>
          <w:rFonts w:ascii="Times New Roman" w:hAnsi="Times New Roman"/>
          <w:color w:val="342805"/>
          <w:sz w:val="24"/>
          <w:szCs w:val="24"/>
          <w:shd w:val="clear" w:color="auto" w:fill="FFFFFF"/>
        </w:rPr>
        <w:t xml:space="preserve">. </w:t>
      </w:r>
      <w:r w:rsidR="002F22C3">
        <w:rPr>
          <w:rFonts w:ascii="Times New Roman" w:hAnsi="Times New Roman"/>
          <w:color w:val="342805"/>
          <w:sz w:val="24"/>
          <w:szCs w:val="24"/>
          <w:shd w:val="clear" w:color="auto" w:fill="FFFFFF"/>
        </w:rPr>
        <w:t>Oxytocin released when spending time with the animals inhibits stress</w:t>
      </w:r>
      <w:r w:rsidR="00EC1C79">
        <w:rPr>
          <w:rFonts w:ascii="Times New Roman" w:hAnsi="Times New Roman"/>
          <w:color w:val="342805"/>
          <w:sz w:val="24"/>
          <w:szCs w:val="24"/>
          <w:shd w:val="clear" w:color="auto" w:fill="FFFFFF"/>
        </w:rPr>
        <w:t xml:space="preserve"> (Serp</w:t>
      </w:r>
      <w:r w:rsidR="000D0007">
        <w:rPr>
          <w:rFonts w:ascii="Times New Roman" w:hAnsi="Times New Roman"/>
          <w:color w:val="342805"/>
          <w:sz w:val="24"/>
          <w:szCs w:val="24"/>
          <w:shd w:val="clear" w:color="auto" w:fill="FFFFFF"/>
        </w:rPr>
        <w:t>e</w:t>
      </w:r>
      <w:r w:rsidR="00EC1C79">
        <w:rPr>
          <w:rFonts w:ascii="Times New Roman" w:hAnsi="Times New Roman"/>
          <w:color w:val="342805"/>
          <w:sz w:val="24"/>
          <w:szCs w:val="24"/>
          <w:shd w:val="clear" w:color="auto" w:fill="FFFFFF"/>
        </w:rPr>
        <w:t xml:space="preserve">ll et al., 2017). </w:t>
      </w:r>
      <w:r w:rsidR="009F7BF4">
        <w:rPr>
          <w:rFonts w:ascii="Times New Roman" w:hAnsi="Times New Roman"/>
          <w:color w:val="342805"/>
          <w:sz w:val="24"/>
          <w:szCs w:val="24"/>
          <w:shd w:val="clear" w:color="auto" w:fill="FFFFFF"/>
        </w:rPr>
        <w:t>Beetz et al. (2011) studied children aged 7-12 with insecure attachment</w:t>
      </w:r>
      <w:r w:rsidR="002D290E">
        <w:rPr>
          <w:rFonts w:ascii="Times New Roman" w:hAnsi="Times New Roman"/>
          <w:color w:val="342805"/>
          <w:sz w:val="24"/>
          <w:szCs w:val="24"/>
          <w:shd w:val="clear" w:color="auto" w:fill="FFFFFF"/>
        </w:rPr>
        <w:t xml:space="preserve"> </w:t>
      </w:r>
      <w:r w:rsidR="009F7BF4">
        <w:rPr>
          <w:rFonts w:ascii="Times New Roman" w:hAnsi="Times New Roman"/>
          <w:color w:val="342805"/>
          <w:sz w:val="24"/>
          <w:szCs w:val="24"/>
          <w:shd w:val="clear" w:color="auto" w:fill="FFFFFF"/>
        </w:rPr>
        <w:t xml:space="preserve">with social support by dog, adult, or toy dog during a stressor. </w:t>
      </w:r>
      <w:r w:rsidR="006F78C3">
        <w:rPr>
          <w:rFonts w:ascii="Times New Roman" w:hAnsi="Times New Roman"/>
          <w:color w:val="342805"/>
          <w:sz w:val="24"/>
          <w:szCs w:val="24"/>
          <w:shd w:val="clear" w:color="auto" w:fill="FFFFFF"/>
        </w:rPr>
        <w:lastRenderedPageBreak/>
        <w:t xml:space="preserve">Results were lower cortisol levels in </w:t>
      </w:r>
      <w:r w:rsidR="00AB349D">
        <w:rPr>
          <w:rFonts w:ascii="Times New Roman" w:hAnsi="Times New Roman"/>
          <w:color w:val="342805"/>
          <w:sz w:val="24"/>
          <w:szCs w:val="24"/>
          <w:shd w:val="clear" w:color="auto" w:fill="FFFFFF"/>
        </w:rPr>
        <w:t xml:space="preserve">the </w:t>
      </w:r>
      <w:r w:rsidR="006F78C3">
        <w:rPr>
          <w:rFonts w:ascii="Times New Roman" w:hAnsi="Times New Roman"/>
          <w:color w:val="342805"/>
          <w:sz w:val="24"/>
          <w:szCs w:val="24"/>
          <w:shd w:val="clear" w:color="auto" w:fill="FFFFFF"/>
        </w:rPr>
        <w:t xml:space="preserve">group supported by </w:t>
      </w:r>
      <w:r w:rsidR="00AB349D">
        <w:rPr>
          <w:rFonts w:ascii="Times New Roman" w:hAnsi="Times New Roman"/>
          <w:color w:val="342805"/>
          <w:sz w:val="24"/>
          <w:szCs w:val="24"/>
          <w:shd w:val="clear" w:color="auto" w:fill="FFFFFF"/>
        </w:rPr>
        <w:t xml:space="preserve">a </w:t>
      </w:r>
      <w:r w:rsidR="006F78C3">
        <w:rPr>
          <w:rFonts w:ascii="Times New Roman" w:hAnsi="Times New Roman"/>
          <w:color w:val="342805"/>
          <w:sz w:val="24"/>
          <w:szCs w:val="24"/>
          <w:shd w:val="clear" w:color="auto" w:fill="FFFFFF"/>
        </w:rPr>
        <w:t>dog with a strong con</w:t>
      </w:r>
      <w:r w:rsidR="00AB349D">
        <w:rPr>
          <w:rFonts w:ascii="Times New Roman" w:hAnsi="Times New Roman"/>
          <w:color w:val="342805"/>
          <w:sz w:val="24"/>
          <w:szCs w:val="24"/>
          <w:shd w:val="clear" w:color="auto" w:fill="FFFFFF"/>
        </w:rPr>
        <w:t>nection</w:t>
      </w:r>
      <w:r w:rsidR="006F78C3">
        <w:rPr>
          <w:rFonts w:ascii="Times New Roman" w:hAnsi="Times New Roman"/>
          <w:color w:val="342805"/>
          <w:sz w:val="24"/>
          <w:szCs w:val="24"/>
          <w:shd w:val="clear" w:color="auto" w:fill="FFFFFF"/>
        </w:rPr>
        <w:t xml:space="preserve"> of lower cortisol with physical contact with dog.</w:t>
      </w:r>
    </w:p>
    <w:p w14:paraId="0C7F7EA8" w14:textId="21209F4C" w:rsidR="00D70D9C" w:rsidRDefault="00D73FE8" w:rsidP="00E82C9E">
      <w:pPr>
        <w:rPr>
          <w:rFonts w:ascii="Times New Roman" w:hAnsi="Times New Roman"/>
          <w:sz w:val="24"/>
          <w:szCs w:val="24"/>
        </w:rPr>
      </w:pPr>
      <w:r w:rsidRPr="00E82C9E">
        <w:rPr>
          <w:rFonts w:ascii="Times New Roman" w:hAnsi="Times New Roman"/>
          <w:b/>
          <w:bCs/>
          <w:sz w:val="24"/>
          <w:szCs w:val="24"/>
        </w:rPr>
        <w:t xml:space="preserve">Pet </w:t>
      </w:r>
      <w:r w:rsidR="00E82C9E" w:rsidRPr="00E82C9E">
        <w:rPr>
          <w:rFonts w:ascii="Times New Roman" w:hAnsi="Times New Roman"/>
          <w:b/>
          <w:bCs/>
          <w:sz w:val="24"/>
          <w:szCs w:val="24"/>
        </w:rPr>
        <w:t>Partners</w:t>
      </w:r>
    </w:p>
    <w:p w14:paraId="169B25E5" w14:textId="1CF47464" w:rsidR="0035494F" w:rsidRPr="006E0591" w:rsidRDefault="00F0447B" w:rsidP="006E0591">
      <w:pPr>
        <w:spacing w:line="480" w:lineRule="auto"/>
        <w:ind w:firstLine="720"/>
        <w:rPr>
          <w:rFonts w:ascii="Times New Roman" w:hAnsi="Times New Roman"/>
          <w:sz w:val="24"/>
          <w:szCs w:val="24"/>
        </w:rPr>
      </w:pPr>
      <w:r w:rsidRPr="00FF6419">
        <w:rPr>
          <w:rFonts w:ascii="Times New Roman" w:hAnsi="Times New Roman"/>
          <w:sz w:val="24"/>
          <w:szCs w:val="24"/>
        </w:rPr>
        <w:t xml:space="preserve">Pet Partners </w:t>
      </w:r>
      <w:r w:rsidR="005346F6">
        <w:rPr>
          <w:rFonts w:ascii="Times New Roman" w:hAnsi="Times New Roman"/>
          <w:sz w:val="24"/>
          <w:szCs w:val="24"/>
        </w:rPr>
        <w:t xml:space="preserve">is a non-profit </w:t>
      </w:r>
      <w:r w:rsidR="00CD120F">
        <w:rPr>
          <w:rFonts w:ascii="Times New Roman" w:hAnsi="Times New Roman"/>
          <w:sz w:val="24"/>
          <w:szCs w:val="24"/>
        </w:rPr>
        <w:t>engaged in AAI with volunteers and animal</w:t>
      </w:r>
      <w:r w:rsidR="00CD120F" w:rsidRPr="00FF6419">
        <w:rPr>
          <w:rFonts w:ascii="Times New Roman" w:hAnsi="Times New Roman"/>
          <w:sz w:val="24"/>
          <w:szCs w:val="24"/>
        </w:rPr>
        <w:t xml:space="preserve"> </w:t>
      </w:r>
      <w:r w:rsidRPr="00FF6419">
        <w:rPr>
          <w:rFonts w:ascii="Times New Roman" w:hAnsi="Times New Roman"/>
          <w:sz w:val="24"/>
          <w:szCs w:val="24"/>
        </w:rPr>
        <w:t>s</w:t>
      </w:r>
      <w:r w:rsidR="00D70D9C" w:rsidRPr="00FF6419">
        <w:rPr>
          <w:rFonts w:ascii="Times New Roman" w:hAnsi="Times New Roman"/>
          <w:sz w:val="24"/>
          <w:szCs w:val="24"/>
        </w:rPr>
        <w:t>pecies</w:t>
      </w:r>
      <w:r w:rsidRPr="00FF6419">
        <w:rPr>
          <w:rFonts w:ascii="Times New Roman" w:hAnsi="Times New Roman"/>
          <w:sz w:val="24"/>
          <w:szCs w:val="24"/>
        </w:rPr>
        <w:t>. The v</w:t>
      </w:r>
      <w:r w:rsidR="00D70D9C" w:rsidRPr="00FF6419">
        <w:rPr>
          <w:rFonts w:ascii="Times New Roman" w:hAnsi="Times New Roman"/>
          <w:sz w:val="24"/>
          <w:szCs w:val="24"/>
        </w:rPr>
        <w:t xml:space="preserve">olunteers serve </w:t>
      </w:r>
      <w:r w:rsidR="008D1DA3">
        <w:rPr>
          <w:rFonts w:ascii="Times New Roman" w:hAnsi="Times New Roman"/>
          <w:sz w:val="24"/>
          <w:szCs w:val="24"/>
        </w:rPr>
        <w:t>many</w:t>
      </w:r>
      <w:r w:rsidR="00D70D9C" w:rsidRPr="00FF6419">
        <w:rPr>
          <w:rFonts w:ascii="Times New Roman" w:hAnsi="Times New Roman"/>
          <w:sz w:val="24"/>
          <w:szCs w:val="24"/>
        </w:rPr>
        <w:t xml:space="preserve"> populations </w:t>
      </w:r>
      <w:r w:rsidR="005A1068">
        <w:rPr>
          <w:rFonts w:ascii="Times New Roman" w:hAnsi="Times New Roman"/>
          <w:sz w:val="24"/>
          <w:szCs w:val="24"/>
        </w:rPr>
        <w:t>with a</w:t>
      </w:r>
      <w:r w:rsidR="008D1DA3">
        <w:rPr>
          <w:rFonts w:ascii="Times New Roman" w:hAnsi="Times New Roman"/>
          <w:sz w:val="24"/>
          <w:szCs w:val="24"/>
        </w:rPr>
        <w:t xml:space="preserve"> variety </w:t>
      </w:r>
      <w:r w:rsidR="005A1068">
        <w:rPr>
          <w:rFonts w:ascii="Times New Roman" w:hAnsi="Times New Roman"/>
          <w:sz w:val="24"/>
          <w:szCs w:val="24"/>
        </w:rPr>
        <w:t>of animals</w:t>
      </w:r>
      <w:r w:rsidR="00565AF5">
        <w:rPr>
          <w:rFonts w:ascii="Times New Roman" w:hAnsi="Times New Roman"/>
          <w:sz w:val="24"/>
          <w:szCs w:val="24"/>
        </w:rPr>
        <w:t xml:space="preserve"> </w:t>
      </w:r>
      <w:r w:rsidR="00D70D9C" w:rsidRPr="00FF6419">
        <w:rPr>
          <w:rFonts w:ascii="Times New Roman" w:hAnsi="Times New Roman"/>
          <w:sz w:val="24"/>
          <w:szCs w:val="24"/>
        </w:rPr>
        <w:t>which help</w:t>
      </w:r>
      <w:r w:rsidRPr="00FF6419">
        <w:rPr>
          <w:rFonts w:ascii="Times New Roman" w:hAnsi="Times New Roman"/>
          <w:sz w:val="24"/>
          <w:szCs w:val="24"/>
        </w:rPr>
        <w:t>s them to</w:t>
      </w:r>
      <w:r w:rsidR="00565AF5">
        <w:rPr>
          <w:rFonts w:ascii="Times New Roman" w:hAnsi="Times New Roman"/>
          <w:sz w:val="24"/>
          <w:szCs w:val="24"/>
        </w:rPr>
        <w:t xml:space="preserve"> fortify</w:t>
      </w:r>
      <w:r w:rsidRPr="00FF6419">
        <w:rPr>
          <w:rFonts w:ascii="Times New Roman" w:hAnsi="Times New Roman"/>
          <w:sz w:val="24"/>
          <w:szCs w:val="24"/>
        </w:rPr>
        <w:t xml:space="preserve"> the</w:t>
      </w:r>
      <w:r w:rsidR="00D70D9C" w:rsidRPr="00FF6419">
        <w:rPr>
          <w:rFonts w:ascii="Times New Roman" w:hAnsi="Times New Roman"/>
          <w:sz w:val="24"/>
          <w:szCs w:val="24"/>
        </w:rPr>
        <w:t xml:space="preserve"> impact</w:t>
      </w:r>
      <w:r w:rsidRPr="00FF6419">
        <w:rPr>
          <w:rFonts w:ascii="Times New Roman" w:hAnsi="Times New Roman"/>
          <w:sz w:val="24"/>
          <w:szCs w:val="24"/>
        </w:rPr>
        <w:t xml:space="preserve"> made</w:t>
      </w:r>
      <w:r w:rsidR="00D70D9C" w:rsidRPr="00FF6419">
        <w:rPr>
          <w:rFonts w:ascii="Times New Roman" w:hAnsi="Times New Roman"/>
          <w:sz w:val="24"/>
          <w:szCs w:val="24"/>
        </w:rPr>
        <w:t>.</w:t>
      </w:r>
      <w:r w:rsidR="00B60B78">
        <w:rPr>
          <w:rFonts w:ascii="Times New Roman" w:hAnsi="Times New Roman"/>
          <w:sz w:val="24"/>
          <w:szCs w:val="24"/>
        </w:rPr>
        <w:t xml:space="preserve"> </w:t>
      </w:r>
      <w:r w:rsidRPr="001E2836">
        <w:rPr>
          <w:rFonts w:ascii="Times New Roman" w:hAnsi="Times New Roman"/>
          <w:sz w:val="24"/>
          <w:szCs w:val="24"/>
        </w:rPr>
        <w:t xml:space="preserve">The goal of Pet Partners is to </w:t>
      </w:r>
      <w:r w:rsidR="00665D2B">
        <w:rPr>
          <w:rFonts w:ascii="Times New Roman" w:hAnsi="Times New Roman"/>
          <w:sz w:val="24"/>
          <w:szCs w:val="24"/>
        </w:rPr>
        <w:t>help people</w:t>
      </w:r>
      <w:r w:rsidR="00D70D9C" w:rsidRPr="001E2836">
        <w:rPr>
          <w:rFonts w:ascii="Times New Roman" w:hAnsi="Times New Roman"/>
          <w:sz w:val="24"/>
          <w:szCs w:val="24"/>
        </w:rPr>
        <w:t xml:space="preserve"> in</w:t>
      </w:r>
      <w:r w:rsidR="00390948" w:rsidRPr="001E2836">
        <w:rPr>
          <w:rFonts w:ascii="Times New Roman" w:hAnsi="Times New Roman"/>
          <w:sz w:val="24"/>
          <w:szCs w:val="24"/>
        </w:rPr>
        <w:t xml:space="preserve"> the</w:t>
      </w:r>
      <w:r w:rsidR="00D70D9C" w:rsidRPr="001E2836">
        <w:rPr>
          <w:rFonts w:ascii="Times New Roman" w:hAnsi="Times New Roman"/>
          <w:sz w:val="24"/>
          <w:szCs w:val="24"/>
        </w:rPr>
        <w:t xml:space="preserve"> community</w:t>
      </w:r>
      <w:r w:rsidR="00FE335E">
        <w:rPr>
          <w:rFonts w:ascii="Times New Roman" w:hAnsi="Times New Roman"/>
          <w:sz w:val="24"/>
          <w:szCs w:val="24"/>
        </w:rPr>
        <w:t xml:space="preserve"> </w:t>
      </w:r>
      <w:r w:rsidR="00CD120F">
        <w:rPr>
          <w:rFonts w:ascii="Times New Roman" w:hAnsi="Times New Roman"/>
          <w:sz w:val="24"/>
          <w:szCs w:val="24"/>
        </w:rPr>
        <w:t>through</w:t>
      </w:r>
      <w:r w:rsidR="00FE335E">
        <w:rPr>
          <w:rFonts w:ascii="Times New Roman" w:hAnsi="Times New Roman"/>
          <w:sz w:val="24"/>
          <w:szCs w:val="24"/>
        </w:rPr>
        <w:t xml:space="preserve"> AAT, AAA, and AAI</w:t>
      </w:r>
      <w:r w:rsidR="00C5068F" w:rsidRPr="001E2836">
        <w:rPr>
          <w:rFonts w:ascii="Times New Roman" w:hAnsi="Times New Roman"/>
          <w:sz w:val="24"/>
          <w:szCs w:val="24"/>
        </w:rPr>
        <w:t>.</w:t>
      </w:r>
      <w:r w:rsidR="00582963" w:rsidRPr="001E2836">
        <w:rPr>
          <w:rFonts w:ascii="Times New Roman" w:hAnsi="Times New Roman"/>
          <w:sz w:val="24"/>
          <w:szCs w:val="24"/>
        </w:rPr>
        <w:t xml:space="preserve"> D</w:t>
      </w:r>
      <w:r w:rsidR="00D70D9C" w:rsidRPr="001E2836">
        <w:rPr>
          <w:rFonts w:ascii="Times New Roman" w:hAnsi="Times New Roman"/>
          <w:sz w:val="24"/>
          <w:szCs w:val="24"/>
        </w:rPr>
        <w:t>ogs make up 94% of the teams in</w:t>
      </w:r>
      <w:r w:rsidR="00582963" w:rsidRPr="001E2836">
        <w:rPr>
          <w:rFonts w:ascii="Times New Roman" w:hAnsi="Times New Roman"/>
          <w:sz w:val="24"/>
          <w:szCs w:val="24"/>
        </w:rPr>
        <w:t xml:space="preserve"> the</w:t>
      </w:r>
      <w:r w:rsidR="00D70D9C" w:rsidRPr="001E2836">
        <w:rPr>
          <w:rFonts w:ascii="Times New Roman" w:hAnsi="Times New Roman"/>
          <w:sz w:val="24"/>
          <w:szCs w:val="24"/>
        </w:rPr>
        <w:t xml:space="preserve"> Therapy Animal Program</w:t>
      </w:r>
      <w:r w:rsidR="00582963" w:rsidRPr="001E2836">
        <w:rPr>
          <w:rFonts w:ascii="Times New Roman" w:hAnsi="Times New Roman"/>
          <w:sz w:val="24"/>
          <w:szCs w:val="24"/>
        </w:rPr>
        <w:t>. The other 6% is comprised of</w:t>
      </w:r>
      <w:r w:rsidR="00D70D9C" w:rsidRPr="001E2836">
        <w:rPr>
          <w:rFonts w:ascii="Times New Roman" w:hAnsi="Times New Roman"/>
          <w:sz w:val="24"/>
          <w:szCs w:val="24"/>
        </w:rPr>
        <w:t xml:space="preserve"> </w:t>
      </w:r>
      <w:r w:rsidR="000E7D0C">
        <w:rPr>
          <w:rFonts w:ascii="Times New Roman" w:hAnsi="Times New Roman"/>
          <w:sz w:val="24"/>
          <w:szCs w:val="24"/>
        </w:rPr>
        <w:t>horses</w:t>
      </w:r>
      <w:r w:rsidR="002737EB">
        <w:rPr>
          <w:rFonts w:ascii="Times New Roman" w:hAnsi="Times New Roman"/>
          <w:sz w:val="24"/>
          <w:szCs w:val="24"/>
        </w:rPr>
        <w:t xml:space="preserve">, </w:t>
      </w:r>
      <w:r w:rsidR="000E7D0C">
        <w:rPr>
          <w:rFonts w:ascii="Times New Roman" w:hAnsi="Times New Roman"/>
          <w:sz w:val="24"/>
          <w:szCs w:val="24"/>
        </w:rPr>
        <w:t>cats</w:t>
      </w:r>
      <w:r w:rsidR="00D70D9C" w:rsidRPr="001E2836">
        <w:rPr>
          <w:rFonts w:ascii="Times New Roman" w:hAnsi="Times New Roman"/>
          <w:sz w:val="24"/>
          <w:szCs w:val="24"/>
        </w:rPr>
        <w:t>,</w:t>
      </w:r>
      <w:r w:rsidR="000E7D0C">
        <w:rPr>
          <w:rFonts w:ascii="Times New Roman" w:hAnsi="Times New Roman"/>
          <w:sz w:val="24"/>
          <w:szCs w:val="24"/>
        </w:rPr>
        <w:t xml:space="preserve"> alpacas</w:t>
      </w:r>
      <w:r w:rsidR="002737EB">
        <w:rPr>
          <w:rFonts w:ascii="Times New Roman" w:hAnsi="Times New Roman"/>
          <w:sz w:val="24"/>
          <w:szCs w:val="24"/>
        </w:rPr>
        <w:t xml:space="preserve">, </w:t>
      </w:r>
      <w:r w:rsidR="000E7D0C">
        <w:rPr>
          <w:rFonts w:ascii="Times New Roman" w:hAnsi="Times New Roman"/>
          <w:sz w:val="24"/>
          <w:szCs w:val="24"/>
        </w:rPr>
        <w:t>llamas</w:t>
      </w:r>
      <w:r w:rsidR="002737EB">
        <w:rPr>
          <w:rFonts w:ascii="Times New Roman" w:hAnsi="Times New Roman"/>
          <w:sz w:val="24"/>
          <w:szCs w:val="24"/>
        </w:rPr>
        <w:t>, guinea pigs,</w:t>
      </w:r>
      <w:r w:rsidR="000E7D0C">
        <w:rPr>
          <w:rFonts w:ascii="Times New Roman" w:hAnsi="Times New Roman"/>
          <w:sz w:val="24"/>
          <w:szCs w:val="24"/>
        </w:rPr>
        <w:t xml:space="preserve"> rats, </w:t>
      </w:r>
      <w:r w:rsidR="00D70D9C" w:rsidRPr="001E2836">
        <w:rPr>
          <w:rFonts w:ascii="Times New Roman" w:hAnsi="Times New Roman"/>
          <w:sz w:val="24"/>
          <w:szCs w:val="24"/>
        </w:rPr>
        <w:t>birds,</w:t>
      </w:r>
      <w:r w:rsidR="005E3F07">
        <w:rPr>
          <w:rFonts w:ascii="Times New Roman" w:hAnsi="Times New Roman"/>
          <w:sz w:val="24"/>
          <w:szCs w:val="24"/>
        </w:rPr>
        <w:t xml:space="preserve"> rabbits, and</w:t>
      </w:r>
      <w:r w:rsidR="00D70D9C" w:rsidRPr="001E2836">
        <w:rPr>
          <w:rFonts w:ascii="Times New Roman" w:hAnsi="Times New Roman"/>
          <w:sz w:val="24"/>
          <w:szCs w:val="24"/>
        </w:rPr>
        <w:t xml:space="preserve"> pigs</w:t>
      </w:r>
      <w:r w:rsidR="002737EB">
        <w:rPr>
          <w:rFonts w:ascii="Times New Roman" w:hAnsi="Times New Roman"/>
          <w:sz w:val="24"/>
          <w:szCs w:val="24"/>
        </w:rPr>
        <w:t>.</w:t>
      </w:r>
      <w:r w:rsidR="002B4366">
        <w:rPr>
          <w:rFonts w:ascii="Times New Roman" w:hAnsi="Times New Roman"/>
          <w:sz w:val="24"/>
          <w:szCs w:val="24"/>
        </w:rPr>
        <w:t xml:space="preserve"> </w:t>
      </w:r>
      <w:r w:rsidR="002B4366" w:rsidRPr="006D7EB4">
        <w:rPr>
          <w:rFonts w:ascii="Times New Roman" w:hAnsi="Times New Roman"/>
          <w:sz w:val="24"/>
          <w:szCs w:val="24"/>
        </w:rPr>
        <w:t>Pet Partners</w:t>
      </w:r>
      <w:r w:rsidR="00CD120F">
        <w:rPr>
          <w:rFonts w:ascii="Times New Roman" w:hAnsi="Times New Roman"/>
          <w:sz w:val="24"/>
          <w:szCs w:val="24"/>
        </w:rPr>
        <w:t>’</w:t>
      </w:r>
      <w:r w:rsidR="002B4366" w:rsidRPr="006D7EB4">
        <w:rPr>
          <w:rFonts w:ascii="Times New Roman" w:hAnsi="Times New Roman"/>
          <w:sz w:val="24"/>
          <w:szCs w:val="24"/>
        </w:rPr>
        <w:t xml:space="preserve"> teams visit </w:t>
      </w:r>
      <w:r w:rsidR="00211879">
        <w:rPr>
          <w:rFonts w:ascii="Times New Roman" w:hAnsi="Times New Roman"/>
          <w:sz w:val="24"/>
          <w:szCs w:val="24"/>
        </w:rPr>
        <w:t>a</w:t>
      </w:r>
      <w:r w:rsidR="002B4366" w:rsidRPr="006D7EB4">
        <w:rPr>
          <w:rFonts w:ascii="Times New Roman" w:hAnsi="Times New Roman"/>
          <w:sz w:val="24"/>
          <w:szCs w:val="24"/>
        </w:rPr>
        <w:t xml:space="preserve"> </w:t>
      </w:r>
      <w:commentRangeStart w:id="156"/>
      <w:r w:rsidR="002B4366" w:rsidRPr="006D7EB4">
        <w:rPr>
          <w:rFonts w:ascii="Times New Roman" w:hAnsi="Times New Roman"/>
          <w:sz w:val="24"/>
          <w:szCs w:val="24"/>
        </w:rPr>
        <w:t xml:space="preserve">variety of </w:t>
      </w:r>
      <w:commentRangeEnd w:id="156"/>
      <w:r w:rsidR="00CD120F">
        <w:rPr>
          <w:rStyle w:val="CommentReference"/>
        </w:rPr>
        <w:commentReference w:id="156"/>
      </w:r>
      <w:r w:rsidR="002B4366" w:rsidRPr="006D7EB4">
        <w:rPr>
          <w:rFonts w:ascii="Times New Roman" w:hAnsi="Times New Roman"/>
          <w:sz w:val="24"/>
          <w:szCs w:val="24"/>
        </w:rPr>
        <w:t>settings</w:t>
      </w:r>
      <w:r w:rsidR="00ED1413">
        <w:rPr>
          <w:rFonts w:ascii="Times New Roman" w:hAnsi="Times New Roman"/>
          <w:sz w:val="24"/>
          <w:szCs w:val="24"/>
        </w:rPr>
        <w:t>.</w:t>
      </w:r>
      <w:r w:rsidR="006E0591">
        <w:rPr>
          <w:rFonts w:ascii="Times New Roman" w:hAnsi="Times New Roman"/>
          <w:sz w:val="24"/>
          <w:szCs w:val="24"/>
        </w:rPr>
        <w:t xml:space="preserve"> </w:t>
      </w:r>
      <w:r w:rsidR="0007521A">
        <w:rPr>
          <w:rFonts w:ascii="Times New Roman" w:hAnsi="Times New Roman"/>
          <w:sz w:val="24"/>
          <w:szCs w:val="24"/>
        </w:rPr>
        <w:t>A</w:t>
      </w:r>
      <w:r w:rsidR="00F55B11" w:rsidRPr="00E82C9E">
        <w:rPr>
          <w:rFonts w:ascii="Times New Roman" w:hAnsi="Times New Roman"/>
          <w:sz w:val="24"/>
          <w:szCs w:val="24"/>
        </w:rPr>
        <w:t>nimals are</w:t>
      </w:r>
      <w:r w:rsidR="00D73FE8" w:rsidRPr="00E82C9E">
        <w:rPr>
          <w:rFonts w:ascii="Times New Roman" w:hAnsi="Times New Roman"/>
          <w:sz w:val="24"/>
          <w:szCs w:val="24"/>
        </w:rPr>
        <w:t xml:space="preserve"> tested</w:t>
      </w:r>
      <w:r w:rsidR="0007521A">
        <w:rPr>
          <w:rFonts w:ascii="Times New Roman" w:hAnsi="Times New Roman"/>
          <w:sz w:val="24"/>
          <w:szCs w:val="24"/>
        </w:rPr>
        <w:t xml:space="preserve"> and </w:t>
      </w:r>
      <w:r w:rsidR="00D73FE8" w:rsidRPr="00E82C9E">
        <w:rPr>
          <w:rFonts w:ascii="Times New Roman" w:hAnsi="Times New Roman"/>
          <w:sz w:val="24"/>
          <w:szCs w:val="24"/>
        </w:rPr>
        <w:t>certified</w:t>
      </w:r>
      <w:r w:rsidR="00AC537C">
        <w:rPr>
          <w:rFonts w:ascii="Times New Roman" w:hAnsi="Times New Roman"/>
          <w:sz w:val="24"/>
          <w:szCs w:val="24"/>
        </w:rPr>
        <w:t xml:space="preserve"> through Pet Partners when register</w:t>
      </w:r>
      <w:r w:rsidR="00A01BA2">
        <w:rPr>
          <w:rFonts w:ascii="Times New Roman" w:hAnsi="Times New Roman"/>
          <w:sz w:val="24"/>
          <w:szCs w:val="24"/>
        </w:rPr>
        <w:t>ing</w:t>
      </w:r>
      <w:r w:rsidR="00AC537C">
        <w:rPr>
          <w:rFonts w:ascii="Times New Roman" w:hAnsi="Times New Roman"/>
          <w:sz w:val="24"/>
          <w:szCs w:val="24"/>
        </w:rPr>
        <w:t xml:space="preserve"> with them. They offe</w:t>
      </w:r>
      <w:r w:rsidR="00A01BA2">
        <w:rPr>
          <w:rFonts w:ascii="Times New Roman" w:hAnsi="Times New Roman"/>
          <w:sz w:val="24"/>
          <w:szCs w:val="24"/>
        </w:rPr>
        <w:t>r</w:t>
      </w:r>
      <w:r w:rsidR="00AC537C">
        <w:rPr>
          <w:rFonts w:ascii="Times New Roman" w:hAnsi="Times New Roman"/>
          <w:sz w:val="24"/>
          <w:szCs w:val="24"/>
        </w:rPr>
        <w:t xml:space="preserve"> hand</w:t>
      </w:r>
      <w:r w:rsidR="00571C2E">
        <w:rPr>
          <w:rFonts w:ascii="Times New Roman" w:hAnsi="Times New Roman"/>
          <w:sz w:val="24"/>
          <w:szCs w:val="24"/>
        </w:rPr>
        <w:t>l</w:t>
      </w:r>
      <w:r w:rsidR="00AC537C">
        <w:rPr>
          <w:rFonts w:ascii="Times New Roman" w:hAnsi="Times New Roman"/>
          <w:sz w:val="24"/>
          <w:szCs w:val="24"/>
        </w:rPr>
        <w:t xml:space="preserve">er training, liability insurance coverage, volunteering opportunities, </w:t>
      </w:r>
      <w:r w:rsidR="002B7E81">
        <w:rPr>
          <w:rFonts w:ascii="Times New Roman" w:hAnsi="Times New Roman"/>
          <w:sz w:val="24"/>
          <w:szCs w:val="24"/>
        </w:rPr>
        <w:t xml:space="preserve">and </w:t>
      </w:r>
      <w:r w:rsidR="00AC537C">
        <w:rPr>
          <w:rFonts w:ascii="Times New Roman" w:hAnsi="Times New Roman"/>
          <w:sz w:val="24"/>
          <w:szCs w:val="24"/>
        </w:rPr>
        <w:t>access to Pet Partners’ online courses for free or discounted</w:t>
      </w:r>
      <w:r w:rsidR="00367630">
        <w:rPr>
          <w:rFonts w:ascii="Times New Roman" w:hAnsi="Times New Roman"/>
          <w:sz w:val="24"/>
          <w:szCs w:val="24"/>
        </w:rPr>
        <w:t xml:space="preserve"> prices.</w:t>
      </w:r>
    </w:p>
    <w:p w14:paraId="7A3DBB96" w14:textId="6921ECAE" w:rsidR="00892A67" w:rsidRDefault="007D4FD6" w:rsidP="00403759">
      <w:pPr>
        <w:spacing w:line="480" w:lineRule="auto"/>
        <w:ind w:firstLine="720"/>
        <w:rPr>
          <w:rFonts w:ascii="Times New Roman" w:hAnsi="Times New Roman"/>
          <w:sz w:val="24"/>
          <w:szCs w:val="24"/>
        </w:rPr>
      </w:pPr>
      <w:r>
        <w:rPr>
          <w:rFonts w:ascii="Times New Roman" w:hAnsi="Times New Roman"/>
          <w:sz w:val="24"/>
          <w:szCs w:val="24"/>
        </w:rPr>
        <w:t xml:space="preserve">In today’s </w:t>
      </w:r>
      <w:r w:rsidR="009B1903">
        <w:rPr>
          <w:rFonts w:ascii="Times New Roman" w:hAnsi="Times New Roman"/>
          <w:sz w:val="24"/>
          <w:szCs w:val="24"/>
        </w:rPr>
        <w:t xml:space="preserve">stressful </w:t>
      </w:r>
      <w:r>
        <w:rPr>
          <w:rFonts w:ascii="Times New Roman" w:hAnsi="Times New Roman"/>
          <w:sz w:val="24"/>
          <w:szCs w:val="24"/>
        </w:rPr>
        <w:t xml:space="preserve">world, </w:t>
      </w:r>
      <w:r w:rsidR="00CD120F">
        <w:rPr>
          <w:rFonts w:ascii="Times New Roman" w:hAnsi="Times New Roman"/>
          <w:sz w:val="24"/>
          <w:szCs w:val="24"/>
        </w:rPr>
        <w:t>there is an increased interest in</w:t>
      </w:r>
      <w:r>
        <w:rPr>
          <w:rFonts w:ascii="Times New Roman" w:hAnsi="Times New Roman"/>
          <w:sz w:val="24"/>
          <w:szCs w:val="24"/>
        </w:rPr>
        <w:t xml:space="preserve"> natural remedies such as</w:t>
      </w:r>
      <w:r w:rsidR="006C57B1">
        <w:rPr>
          <w:rFonts w:ascii="Times New Roman" w:hAnsi="Times New Roman"/>
          <w:sz w:val="24"/>
          <w:szCs w:val="24"/>
        </w:rPr>
        <w:t xml:space="preserve"> being in</w:t>
      </w:r>
      <w:r>
        <w:rPr>
          <w:rFonts w:ascii="Times New Roman" w:hAnsi="Times New Roman"/>
          <w:sz w:val="24"/>
          <w:szCs w:val="24"/>
        </w:rPr>
        <w:t xml:space="preserve"> nature or spending time with animals. </w:t>
      </w:r>
      <w:r w:rsidR="00AB1C73" w:rsidRPr="00AB1C73">
        <w:rPr>
          <w:rFonts w:ascii="Times New Roman" w:hAnsi="Times New Roman"/>
          <w:sz w:val="24"/>
          <w:szCs w:val="24"/>
        </w:rPr>
        <w:t>As Michael J. McCulloch, MD and co-founder of Pet Partners once said, “In an age of research when it is tempting to reduce emotions to biochemical reactions and to rely heavily on the technology of medicine, it is refreshing to find that a person’s health and well-being may be improved by prescribing contact with other living things”</w:t>
      </w:r>
      <w:r w:rsidR="00965BFF">
        <w:rPr>
          <w:rFonts w:ascii="Times New Roman" w:hAnsi="Times New Roman"/>
          <w:sz w:val="24"/>
          <w:szCs w:val="24"/>
        </w:rPr>
        <w:t xml:space="preserve"> </w:t>
      </w:r>
      <w:r w:rsidR="000E2A93">
        <w:rPr>
          <w:rFonts w:ascii="Times New Roman" w:hAnsi="Times New Roman"/>
          <w:sz w:val="24"/>
          <w:szCs w:val="24"/>
        </w:rPr>
        <w:t xml:space="preserve">(Pet Partners, 2022). </w:t>
      </w:r>
    </w:p>
    <w:p w14:paraId="5C0226A3" w14:textId="5A816A62" w:rsidR="004573B1" w:rsidRDefault="006A795E" w:rsidP="006E0591">
      <w:pPr>
        <w:spacing w:line="480" w:lineRule="auto"/>
        <w:ind w:firstLine="720"/>
        <w:rPr>
          <w:rFonts w:ascii="Times New Roman" w:hAnsi="Times New Roman"/>
          <w:sz w:val="24"/>
          <w:szCs w:val="24"/>
        </w:rPr>
      </w:pPr>
      <w:r w:rsidRPr="005D2177">
        <w:rPr>
          <w:rFonts w:ascii="Times New Roman" w:eastAsia="Times New Roman" w:hAnsi="Times New Roman"/>
          <w:color w:val="000000" w:themeColor="text1"/>
          <w:sz w:val="24"/>
          <w:szCs w:val="24"/>
          <w:shd w:val="clear" w:color="auto" w:fill="FFFFFF"/>
        </w:rPr>
        <w:t>Dalton</w:t>
      </w:r>
      <w:r>
        <w:rPr>
          <w:rFonts w:ascii="Times New Roman" w:eastAsia="Times New Roman" w:hAnsi="Times New Roman"/>
          <w:color w:val="000000" w:themeColor="text1"/>
          <w:sz w:val="24"/>
          <w:szCs w:val="24"/>
          <w:shd w:val="clear" w:color="auto" w:fill="FFFFFF"/>
        </w:rPr>
        <w:t xml:space="preserve"> et al. (2020) s</w:t>
      </w:r>
      <w:r w:rsidR="00642AEC">
        <w:rPr>
          <w:rFonts w:ascii="Times New Roman" w:eastAsia="Times New Roman" w:hAnsi="Times New Roman"/>
          <w:color w:val="000000" w:themeColor="text1"/>
          <w:sz w:val="24"/>
          <w:szCs w:val="24"/>
          <w:shd w:val="clear" w:color="auto" w:fill="FFFFFF"/>
        </w:rPr>
        <w:t>tated</w:t>
      </w:r>
      <w:r>
        <w:rPr>
          <w:rFonts w:ascii="Times New Roman" w:eastAsia="Times New Roman" w:hAnsi="Times New Roman"/>
          <w:color w:val="000000" w:themeColor="text1"/>
          <w:sz w:val="24"/>
          <w:szCs w:val="24"/>
          <w:shd w:val="clear" w:color="auto" w:fill="FFFFFF"/>
        </w:rPr>
        <w:t xml:space="preserve"> how</w:t>
      </w:r>
      <w:r w:rsidR="00642AEC">
        <w:rPr>
          <w:rFonts w:ascii="Times New Roman" w:eastAsia="Times New Roman" w:hAnsi="Times New Roman"/>
          <w:color w:val="000000" w:themeColor="text1"/>
          <w:sz w:val="24"/>
          <w:szCs w:val="24"/>
          <w:shd w:val="clear" w:color="auto" w:fill="FFFFFF"/>
        </w:rPr>
        <w:t xml:space="preserve"> the human animal bond</w:t>
      </w:r>
      <w:r w:rsidR="00FE2107">
        <w:rPr>
          <w:rFonts w:ascii="Times New Roman" w:eastAsia="Times New Roman" w:hAnsi="Times New Roman"/>
          <w:color w:val="000000" w:themeColor="text1"/>
          <w:sz w:val="24"/>
          <w:szCs w:val="24"/>
          <w:shd w:val="clear" w:color="auto" w:fill="FFFFFF"/>
        </w:rPr>
        <w:t xml:space="preserve"> helps people in a variety of settings</w:t>
      </w:r>
      <w:r w:rsidR="00A410F2">
        <w:rPr>
          <w:rFonts w:ascii="Times New Roman" w:eastAsia="Times New Roman" w:hAnsi="Times New Roman"/>
          <w:color w:val="000000" w:themeColor="text1"/>
          <w:sz w:val="24"/>
          <w:szCs w:val="24"/>
          <w:shd w:val="clear" w:color="auto" w:fill="FFFFFF"/>
        </w:rPr>
        <w:t xml:space="preserve">. </w:t>
      </w:r>
      <w:r w:rsidR="0018026C">
        <w:rPr>
          <w:rFonts w:ascii="Times New Roman" w:eastAsia="Times New Roman" w:hAnsi="Times New Roman"/>
          <w:color w:val="000000" w:themeColor="text1"/>
          <w:sz w:val="24"/>
          <w:szCs w:val="24"/>
          <w:shd w:val="clear" w:color="auto" w:fill="FFFFFF"/>
        </w:rPr>
        <w:t>Specifically, a</w:t>
      </w:r>
      <w:r w:rsidR="00AD1934">
        <w:rPr>
          <w:rFonts w:ascii="Times New Roman" w:eastAsia="Times New Roman" w:hAnsi="Times New Roman"/>
          <w:color w:val="000000" w:themeColor="text1"/>
          <w:sz w:val="24"/>
          <w:szCs w:val="24"/>
          <w:shd w:val="clear" w:color="auto" w:fill="FFFFFF"/>
        </w:rPr>
        <w:t>nimal assisted intervention (AAI) is used for patient’s care in diverse settings</w:t>
      </w:r>
      <w:r w:rsidR="009059B3">
        <w:rPr>
          <w:rFonts w:ascii="Times New Roman" w:eastAsia="Times New Roman" w:hAnsi="Times New Roman"/>
          <w:color w:val="000000" w:themeColor="text1"/>
          <w:sz w:val="24"/>
          <w:szCs w:val="24"/>
          <w:shd w:val="clear" w:color="auto" w:fill="FFFFFF"/>
        </w:rPr>
        <w:t xml:space="preserve"> to reduce symptoms of pain, anxiety, and stress.</w:t>
      </w:r>
      <w:r w:rsidR="0085678B">
        <w:rPr>
          <w:rFonts w:ascii="Times New Roman" w:hAnsi="Times New Roman"/>
          <w:sz w:val="24"/>
          <w:szCs w:val="24"/>
        </w:rPr>
        <w:t xml:space="preserve"> P</w:t>
      </w:r>
      <w:r w:rsidR="00D213D3">
        <w:rPr>
          <w:rFonts w:ascii="Times New Roman" w:hAnsi="Times New Roman"/>
          <w:sz w:val="24"/>
          <w:szCs w:val="24"/>
        </w:rPr>
        <w:t>et Partner</w:t>
      </w:r>
      <w:r w:rsidR="009B1903">
        <w:rPr>
          <w:rFonts w:ascii="Times New Roman" w:hAnsi="Times New Roman"/>
          <w:sz w:val="24"/>
          <w:szCs w:val="24"/>
        </w:rPr>
        <w:t xml:space="preserve"> volunteer</w:t>
      </w:r>
      <w:r w:rsidR="00D213D3">
        <w:rPr>
          <w:rFonts w:ascii="Times New Roman" w:hAnsi="Times New Roman"/>
          <w:sz w:val="24"/>
          <w:szCs w:val="24"/>
        </w:rPr>
        <w:t>s work</w:t>
      </w:r>
      <w:r w:rsidR="004E5F7D">
        <w:rPr>
          <w:rFonts w:ascii="Times New Roman" w:hAnsi="Times New Roman"/>
          <w:sz w:val="24"/>
          <w:szCs w:val="24"/>
        </w:rPr>
        <w:t xml:space="preserve"> </w:t>
      </w:r>
      <w:r w:rsidR="009B1903">
        <w:rPr>
          <w:rFonts w:ascii="Times New Roman" w:hAnsi="Times New Roman"/>
          <w:sz w:val="24"/>
          <w:szCs w:val="24"/>
        </w:rPr>
        <w:t>internationally</w:t>
      </w:r>
      <w:r w:rsidR="009B1903" w:rsidRPr="006D7EB4">
        <w:rPr>
          <w:rFonts w:ascii="Times New Roman" w:hAnsi="Times New Roman"/>
          <w:sz w:val="24"/>
          <w:szCs w:val="24"/>
        </w:rPr>
        <w:t xml:space="preserve"> </w:t>
      </w:r>
      <w:r w:rsidR="004E5F7D" w:rsidRPr="006D7EB4">
        <w:rPr>
          <w:rFonts w:ascii="Times New Roman" w:hAnsi="Times New Roman"/>
          <w:sz w:val="24"/>
          <w:szCs w:val="24"/>
        </w:rPr>
        <w:t>with</w:t>
      </w:r>
      <w:r w:rsidR="00D213D3">
        <w:rPr>
          <w:rFonts w:ascii="Times New Roman" w:hAnsi="Times New Roman"/>
          <w:sz w:val="24"/>
          <w:szCs w:val="24"/>
        </w:rPr>
        <w:t xml:space="preserve">in the sectors of </w:t>
      </w:r>
      <w:r w:rsidR="00F24DE1">
        <w:rPr>
          <w:rFonts w:ascii="Times New Roman" w:hAnsi="Times New Roman"/>
          <w:sz w:val="24"/>
          <w:szCs w:val="24"/>
        </w:rPr>
        <w:t>m</w:t>
      </w:r>
      <w:r w:rsidR="00D213D3" w:rsidRPr="00D213D3">
        <w:rPr>
          <w:rFonts w:ascii="Times New Roman" w:hAnsi="Times New Roman"/>
          <w:sz w:val="24"/>
          <w:szCs w:val="24"/>
        </w:rPr>
        <w:t xml:space="preserve">edical </w:t>
      </w:r>
      <w:r w:rsidR="00F24DE1">
        <w:rPr>
          <w:rFonts w:ascii="Times New Roman" w:hAnsi="Times New Roman"/>
          <w:sz w:val="24"/>
          <w:szCs w:val="24"/>
        </w:rPr>
        <w:t>s</w:t>
      </w:r>
      <w:r w:rsidR="00D213D3" w:rsidRPr="00D213D3">
        <w:rPr>
          <w:rFonts w:ascii="Times New Roman" w:hAnsi="Times New Roman"/>
          <w:sz w:val="24"/>
          <w:szCs w:val="24"/>
        </w:rPr>
        <w:t xml:space="preserve">ettings, </w:t>
      </w:r>
      <w:r w:rsidR="00F24DE1">
        <w:rPr>
          <w:rFonts w:ascii="Times New Roman" w:hAnsi="Times New Roman"/>
          <w:sz w:val="24"/>
          <w:szCs w:val="24"/>
        </w:rPr>
        <w:t>p</w:t>
      </w:r>
      <w:r w:rsidR="00D213D3" w:rsidRPr="00D213D3">
        <w:rPr>
          <w:rFonts w:ascii="Times New Roman" w:hAnsi="Times New Roman"/>
          <w:sz w:val="24"/>
          <w:szCs w:val="24"/>
        </w:rPr>
        <w:t xml:space="preserve">hysical </w:t>
      </w:r>
      <w:r w:rsidR="00F24DE1">
        <w:rPr>
          <w:rFonts w:ascii="Times New Roman" w:hAnsi="Times New Roman"/>
          <w:sz w:val="24"/>
          <w:szCs w:val="24"/>
        </w:rPr>
        <w:t>w</w:t>
      </w:r>
      <w:r w:rsidR="00D213D3" w:rsidRPr="00D213D3">
        <w:rPr>
          <w:rFonts w:ascii="Times New Roman" w:hAnsi="Times New Roman"/>
          <w:sz w:val="24"/>
          <w:szCs w:val="24"/>
        </w:rPr>
        <w:t xml:space="preserve">ellness, </w:t>
      </w:r>
      <w:r w:rsidR="00F24DE1">
        <w:rPr>
          <w:rFonts w:ascii="Times New Roman" w:hAnsi="Times New Roman"/>
          <w:sz w:val="24"/>
          <w:szCs w:val="24"/>
        </w:rPr>
        <w:t>m</w:t>
      </w:r>
      <w:r w:rsidR="00D213D3" w:rsidRPr="00D213D3">
        <w:rPr>
          <w:rFonts w:ascii="Times New Roman" w:hAnsi="Times New Roman"/>
          <w:sz w:val="24"/>
          <w:szCs w:val="24"/>
        </w:rPr>
        <w:t xml:space="preserve">ental </w:t>
      </w:r>
      <w:r w:rsidR="00F24DE1">
        <w:rPr>
          <w:rFonts w:ascii="Times New Roman" w:hAnsi="Times New Roman"/>
          <w:sz w:val="24"/>
          <w:szCs w:val="24"/>
        </w:rPr>
        <w:t>w</w:t>
      </w:r>
      <w:r w:rsidR="00D213D3" w:rsidRPr="00D213D3">
        <w:rPr>
          <w:rFonts w:ascii="Times New Roman" w:hAnsi="Times New Roman"/>
          <w:sz w:val="24"/>
          <w:szCs w:val="24"/>
        </w:rPr>
        <w:t xml:space="preserve">ellness, </w:t>
      </w:r>
      <w:r w:rsidR="00F24DE1">
        <w:rPr>
          <w:rFonts w:ascii="Times New Roman" w:hAnsi="Times New Roman"/>
          <w:sz w:val="24"/>
          <w:szCs w:val="24"/>
        </w:rPr>
        <w:t>e</w:t>
      </w:r>
      <w:r w:rsidR="00D213D3" w:rsidRPr="00D213D3">
        <w:rPr>
          <w:rFonts w:ascii="Times New Roman" w:hAnsi="Times New Roman"/>
          <w:sz w:val="24"/>
          <w:szCs w:val="24"/>
        </w:rPr>
        <w:t xml:space="preserve">ducation, and </w:t>
      </w:r>
      <w:r w:rsidR="00F24DE1">
        <w:rPr>
          <w:rFonts w:ascii="Times New Roman" w:hAnsi="Times New Roman"/>
          <w:sz w:val="24"/>
          <w:szCs w:val="24"/>
        </w:rPr>
        <w:t>s</w:t>
      </w:r>
      <w:r w:rsidR="00D213D3" w:rsidRPr="00D213D3">
        <w:rPr>
          <w:rFonts w:ascii="Times New Roman" w:hAnsi="Times New Roman"/>
          <w:sz w:val="24"/>
          <w:szCs w:val="24"/>
        </w:rPr>
        <w:t xml:space="preserve">enior </w:t>
      </w:r>
      <w:r w:rsidR="00F24DE1">
        <w:rPr>
          <w:rFonts w:ascii="Times New Roman" w:hAnsi="Times New Roman"/>
          <w:sz w:val="24"/>
          <w:szCs w:val="24"/>
        </w:rPr>
        <w:t>a</w:t>
      </w:r>
      <w:r w:rsidR="00D213D3" w:rsidRPr="00D213D3">
        <w:rPr>
          <w:rFonts w:ascii="Times New Roman" w:hAnsi="Times New Roman"/>
          <w:sz w:val="24"/>
          <w:szCs w:val="24"/>
        </w:rPr>
        <w:t>dults</w:t>
      </w:r>
      <w:r w:rsidR="00D213D3">
        <w:rPr>
          <w:rFonts w:ascii="Times New Roman" w:hAnsi="Times New Roman"/>
          <w:sz w:val="24"/>
          <w:szCs w:val="24"/>
        </w:rPr>
        <w:t>.</w:t>
      </w:r>
    </w:p>
    <w:p w14:paraId="3EFF66C8" w14:textId="6D187DB4" w:rsidR="00C406E5" w:rsidRDefault="001B7748" w:rsidP="0093788B">
      <w:pPr>
        <w:spacing w:after="0" w:line="480" w:lineRule="auto"/>
        <w:rPr>
          <w:rFonts w:ascii="Times New Roman" w:hAnsi="Times New Roman"/>
          <w:b/>
          <w:bCs/>
          <w:sz w:val="24"/>
          <w:szCs w:val="24"/>
        </w:rPr>
      </w:pPr>
      <w:r>
        <w:rPr>
          <w:rFonts w:ascii="Times New Roman" w:hAnsi="Times New Roman"/>
          <w:b/>
          <w:bCs/>
          <w:sz w:val="24"/>
          <w:szCs w:val="24"/>
        </w:rPr>
        <w:lastRenderedPageBreak/>
        <w:t>The Research Process</w:t>
      </w:r>
    </w:p>
    <w:p w14:paraId="4D250659" w14:textId="315257CF" w:rsidR="00C406E5" w:rsidRPr="0093788B" w:rsidRDefault="00C406E5" w:rsidP="0093788B">
      <w:pPr>
        <w:spacing w:after="0" w:line="480" w:lineRule="auto"/>
        <w:rPr>
          <w:rFonts w:ascii="Times New Roman" w:hAnsi="Times New Roman"/>
          <w:b/>
          <w:bCs/>
          <w:sz w:val="24"/>
          <w:szCs w:val="24"/>
        </w:rPr>
      </w:pPr>
      <w:r w:rsidRPr="0093788B">
        <w:rPr>
          <w:rFonts w:ascii="Times New Roman" w:hAnsi="Times New Roman"/>
          <w:i/>
          <w:iCs/>
          <w:sz w:val="24"/>
          <w:szCs w:val="24"/>
        </w:rPr>
        <w:t>Initial Observations</w:t>
      </w:r>
    </w:p>
    <w:p w14:paraId="0958B798" w14:textId="0C73D4E3" w:rsidR="007A2CD1" w:rsidRPr="0093788B" w:rsidRDefault="0081127A" w:rsidP="0093788B">
      <w:pPr>
        <w:pStyle w:val="NormalWeb"/>
        <w:shd w:val="clear" w:color="auto" w:fill="FFFFFF"/>
        <w:spacing w:before="0" w:beforeAutospacing="0" w:after="0" w:afterAutospacing="0" w:line="480" w:lineRule="auto"/>
        <w:ind w:firstLine="720"/>
        <w:rPr>
          <w:color w:val="000000"/>
          <w:shd w:val="clear" w:color="auto" w:fill="FFFFFF"/>
        </w:rPr>
      </w:pPr>
      <w:r>
        <w:rPr>
          <w:color w:val="333333"/>
        </w:rPr>
        <w:t>Many</w:t>
      </w:r>
      <w:r w:rsidR="00AF6701">
        <w:rPr>
          <w:color w:val="333333"/>
        </w:rPr>
        <w:t xml:space="preserve"> </w:t>
      </w:r>
      <w:r w:rsidR="00F86E69">
        <w:rPr>
          <w:color w:val="333333"/>
        </w:rPr>
        <w:t>dog</w:t>
      </w:r>
      <w:r w:rsidR="00AC58CF">
        <w:rPr>
          <w:color w:val="333333"/>
        </w:rPr>
        <w:t>-</w:t>
      </w:r>
      <w:r w:rsidR="004700FF">
        <w:rPr>
          <w:color w:val="333333"/>
        </w:rPr>
        <w:t>specific</w:t>
      </w:r>
      <w:r w:rsidR="00F86E69">
        <w:rPr>
          <w:color w:val="333333"/>
        </w:rPr>
        <w:t xml:space="preserve"> </w:t>
      </w:r>
      <w:r w:rsidR="00AF6701">
        <w:rPr>
          <w:color w:val="333333"/>
        </w:rPr>
        <w:t>AAI</w:t>
      </w:r>
      <w:r w:rsidR="00F86E69">
        <w:rPr>
          <w:color w:val="333333"/>
        </w:rPr>
        <w:t xml:space="preserve"> </w:t>
      </w:r>
      <w:r>
        <w:rPr>
          <w:color w:val="333333"/>
        </w:rPr>
        <w:t xml:space="preserve">studies report a higher percent of female than male volunteers. </w:t>
      </w:r>
      <w:r w:rsidR="00E747BF">
        <w:rPr>
          <w:color w:val="333333"/>
        </w:rPr>
        <w:t xml:space="preserve"> Binfet (2017), showed that 93% of the community volunteers in the analyzed sample were female and middle aged</w:t>
      </w:r>
      <w:r>
        <w:rPr>
          <w:color w:val="333333"/>
        </w:rPr>
        <w:t xml:space="preserve"> in his study of</w:t>
      </w:r>
      <w:r w:rsidR="00417E2C">
        <w:rPr>
          <w:color w:val="333333"/>
        </w:rPr>
        <w:t xml:space="preserve"> Canine Therapy on University students</w:t>
      </w:r>
      <w:r w:rsidR="00D05262">
        <w:rPr>
          <w:color w:val="333333"/>
        </w:rPr>
        <w:t>.</w:t>
      </w:r>
      <w:r w:rsidR="00E747BF">
        <w:rPr>
          <w:color w:val="333333"/>
        </w:rPr>
        <w:t xml:space="preserve"> </w:t>
      </w:r>
      <w:r w:rsidR="00E747BF" w:rsidRPr="00C6029A">
        <w:rPr>
          <w:color w:val="000000"/>
          <w:shd w:val="clear" w:color="auto" w:fill="FFFFFF"/>
        </w:rPr>
        <w:t>Charles</w:t>
      </w:r>
      <w:r w:rsidR="00E747BF">
        <w:rPr>
          <w:color w:val="000000"/>
          <w:shd w:val="clear" w:color="auto" w:fill="FFFFFF"/>
        </w:rPr>
        <w:t xml:space="preserve"> </w:t>
      </w:r>
      <w:r w:rsidR="00535E40">
        <w:rPr>
          <w:color w:val="000000"/>
          <w:shd w:val="clear" w:color="auto" w:fill="FFFFFF"/>
        </w:rPr>
        <w:t>and</w:t>
      </w:r>
      <w:r w:rsidR="00E747BF" w:rsidRPr="00C6029A">
        <w:rPr>
          <w:color w:val="000000"/>
          <w:shd w:val="clear" w:color="auto" w:fill="FFFFFF"/>
        </w:rPr>
        <w:t xml:space="preserve"> Wolkowitz</w:t>
      </w:r>
      <w:r w:rsidR="00E747BF">
        <w:rPr>
          <w:color w:val="000000"/>
          <w:shd w:val="clear" w:color="auto" w:fill="FFFFFF"/>
        </w:rPr>
        <w:t xml:space="preserve"> </w:t>
      </w:r>
      <w:r w:rsidR="00E747BF" w:rsidRPr="00C6029A">
        <w:rPr>
          <w:color w:val="000000"/>
          <w:shd w:val="clear" w:color="auto" w:fill="FFFFFF"/>
        </w:rPr>
        <w:t>(2019)</w:t>
      </w:r>
      <w:r w:rsidR="00E747BF">
        <w:rPr>
          <w:color w:val="000000"/>
          <w:shd w:val="clear" w:color="auto" w:fill="FFFFFF"/>
        </w:rPr>
        <w:t xml:space="preserve">, showed that their Pets as Therapy </w:t>
      </w:r>
      <w:r w:rsidR="000513B4">
        <w:rPr>
          <w:color w:val="000000"/>
          <w:shd w:val="clear" w:color="auto" w:fill="FFFFFF"/>
        </w:rPr>
        <w:t>P</w:t>
      </w:r>
      <w:r w:rsidR="00E747BF">
        <w:rPr>
          <w:color w:val="000000"/>
          <w:shd w:val="clear" w:color="auto" w:fill="FFFFFF"/>
        </w:rPr>
        <w:t>rogram (</w:t>
      </w:r>
      <w:r w:rsidR="00E747BF" w:rsidRPr="008C4557">
        <w:rPr>
          <w:color w:val="000000"/>
          <w:shd w:val="clear" w:color="auto" w:fill="FFFFFF"/>
        </w:rPr>
        <w:t>PAT</w:t>
      </w:r>
      <w:r w:rsidR="00E747BF">
        <w:rPr>
          <w:color w:val="000000"/>
          <w:shd w:val="clear" w:color="auto" w:fill="FFFFFF"/>
        </w:rPr>
        <w:t xml:space="preserve">), </w:t>
      </w:r>
      <w:r w:rsidR="000513B4">
        <w:rPr>
          <w:color w:val="000000"/>
          <w:shd w:val="clear" w:color="auto" w:fill="FFFFFF"/>
        </w:rPr>
        <w:t xml:space="preserve">a </w:t>
      </w:r>
      <w:r w:rsidR="00E747BF" w:rsidRPr="008C4557">
        <w:rPr>
          <w:color w:val="000000"/>
          <w:shd w:val="clear" w:color="auto" w:fill="FFFFFF"/>
        </w:rPr>
        <w:t>UK charity</w:t>
      </w:r>
      <w:r w:rsidR="00E747BF">
        <w:rPr>
          <w:color w:val="000000"/>
          <w:shd w:val="clear" w:color="auto" w:fill="FFFFFF"/>
        </w:rPr>
        <w:t>, was</w:t>
      </w:r>
      <w:r w:rsidR="00E747BF" w:rsidRPr="008C4557">
        <w:rPr>
          <w:color w:val="000000"/>
          <w:shd w:val="clear" w:color="auto" w:fill="FFFFFF"/>
        </w:rPr>
        <w:t xml:space="preserve"> set up by women and mostly run by women. The visitors were</w:t>
      </w:r>
      <w:r w:rsidR="00E747BF">
        <w:rPr>
          <w:color w:val="000000"/>
          <w:shd w:val="clear" w:color="auto" w:fill="FFFFFF"/>
        </w:rPr>
        <w:t xml:space="preserve"> also</w:t>
      </w:r>
      <w:r w:rsidR="00E747BF" w:rsidRPr="008C4557">
        <w:rPr>
          <w:color w:val="000000"/>
          <w:shd w:val="clear" w:color="auto" w:fill="FFFFFF"/>
        </w:rPr>
        <w:t xml:space="preserve"> mostly wome</w:t>
      </w:r>
      <w:commentRangeStart w:id="157"/>
      <w:r w:rsidR="00E747BF" w:rsidRPr="008C4557">
        <w:rPr>
          <w:color w:val="000000"/>
          <w:shd w:val="clear" w:color="auto" w:fill="FFFFFF"/>
        </w:rPr>
        <w:t>n</w:t>
      </w:r>
      <w:ins w:id="158" w:author="Nicolas Dolce" w:date="2022-05-16T22:46:00Z">
        <w:r w:rsidR="004478CD">
          <w:rPr>
            <w:color w:val="000000"/>
            <w:shd w:val="clear" w:color="auto" w:fill="FFFFFF"/>
          </w:rPr>
          <w:t>.</w:t>
        </w:r>
      </w:ins>
      <w:del w:id="159" w:author="Nicolas Dolce" w:date="2022-05-16T22:46:00Z">
        <w:r w:rsidR="00E747BF" w:rsidRPr="008C4557" w:rsidDel="004478CD">
          <w:rPr>
            <w:color w:val="000000"/>
            <w:shd w:val="clear" w:color="auto" w:fill="FFFFFF"/>
          </w:rPr>
          <w:delText>,</w:delText>
        </w:r>
      </w:del>
      <w:ins w:id="160" w:author="Nicolas Dolce" w:date="2022-05-16T22:46:00Z">
        <w:r w:rsidR="004478CD">
          <w:rPr>
            <w:color w:val="000000"/>
            <w:shd w:val="clear" w:color="auto" w:fill="FFFFFF"/>
          </w:rPr>
          <w:t xml:space="preserve"> One </w:t>
        </w:r>
      </w:ins>
      <w:ins w:id="161" w:author="Nicolas Dolce" w:date="2022-05-16T22:47:00Z">
        <w:r w:rsidR="004478CD">
          <w:rPr>
            <w:color w:val="000000"/>
            <w:shd w:val="clear" w:color="auto" w:fill="FFFFFF"/>
          </w:rPr>
          <w:t>may</w:t>
        </w:r>
      </w:ins>
      <w:ins w:id="162" w:author="Nicolas Dolce" w:date="2022-05-16T22:46:00Z">
        <w:r w:rsidR="004478CD">
          <w:rPr>
            <w:color w:val="000000"/>
            <w:shd w:val="clear" w:color="auto" w:fill="FFFFFF"/>
          </w:rPr>
          <w:t xml:space="preserve"> speculate that this is so due to the possib</w:t>
        </w:r>
      </w:ins>
      <w:ins w:id="163" w:author="Nicolas Dolce" w:date="2022-05-16T22:47:00Z">
        <w:r w:rsidR="004478CD">
          <w:rPr>
            <w:color w:val="000000"/>
            <w:shd w:val="clear" w:color="auto" w:fill="FFFFFF"/>
          </w:rPr>
          <w:t>ility of</w:t>
        </w:r>
      </w:ins>
      <w:ins w:id="164" w:author="Nicolas Dolce" w:date="2022-05-16T22:46:00Z">
        <w:r w:rsidR="004478CD">
          <w:rPr>
            <w:color w:val="000000"/>
            <w:shd w:val="clear" w:color="auto" w:fill="FFFFFF"/>
          </w:rPr>
          <w:t xml:space="preserve"> </w:t>
        </w:r>
      </w:ins>
      <w:del w:id="165" w:author="Nicolas Dolce" w:date="2022-05-16T22:46:00Z">
        <w:r w:rsidR="00E747BF" w:rsidRPr="008C4557" w:rsidDel="004478CD">
          <w:rPr>
            <w:color w:val="000000"/>
            <w:shd w:val="clear" w:color="auto" w:fill="FFFFFF"/>
          </w:rPr>
          <w:delText xml:space="preserve"> </w:delText>
        </w:r>
      </w:del>
      <w:del w:id="166" w:author="Nicolas Dolce" w:date="2022-05-16T22:47:00Z">
        <w:r w:rsidR="00E747BF" w:rsidRPr="008C4557" w:rsidDel="004478CD">
          <w:rPr>
            <w:color w:val="000000"/>
            <w:shd w:val="clear" w:color="auto" w:fill="FFFFFF"/>
          </w:rPr>
          <w:delText xml:space="preserve">due to </w:delText>
        </w:r>
      </w:del>
      <w:r w:rsidR="00E747BF" w:rsidRPr="008C4557">
        <w:rPr>
          <w:color w:val="000000"/>
          <w:shd w:val="clear" w:color="auto" w:fill="FFFFFF"/>
        </w:rPr>
        <w:t>men</w:t>
      </w:r>
      <w:del w:id="167" w:author="Nicolas Dolce" w:date="2022-05-16T22:47:00Z">
        <w:r w:rsidR="00417E2C" w:rsidDel="004478CD">
          <w:rPr>
            <w:color w:val="000000"/>
            <w:shd w:val="clear" w:color="auto" w:fill="FFFFFF"/>
          </w:rPr>
          <w:delText xml:space="preserve"> possibly</w:delText>
        </w:r>
      </w:del>
      <w:r w:rsidR="00E747BF" w:rsidRPr="008C4557">
        <w:rPr>
          <w:color w:val="000000"/>
          <w:shd w:val="clear" w:color="auto" w:fill="FFFFFF"/>
        </w:rPr>
        <w:t xml:space="preserve"> not wanting to hurt their image</w:t>
      </w:r>
      <w:commentRangeEnd w:id="157"/>
      <w:r w:rsidR="005740A6">
        <w:rPr>
          <w:rStyle w:val="CommentReference"/>
          <w:rFonts w:asciiTheme="minorHAnsi" w:hAnsiTheme="minorHAnsi"/>
        </w:rPr>
        <w:commentReference w:id="157"/>
      </w:r>
      <w:ins w:id="168" w:author="Nicolas Dolce" w:date="2022-05-16T22:47:00Z">
        <w:r w:rsidR="004478CD">
          <w:rPr>
            <w:color w:val="000000"/>
            <w:shd w:val="clear" w:color="auto" w:fill="FFFFFF"/>
          </w:rPr>
          <w:t>s</w:t>
        </w:r>
      </w:ins>
      <w:r w:rsidR="00E747BF" w:rsidRPr="008C4557">
        <w:rPr>
          <w:color w:val="000000"/>
          <w:shd w:val="clear" w:color="auto" w:fill="FFFFFF"/>
        </w:rPr>
        <w:t>.</w:t>
      </w:r>
      <w:r w:rsidR="00E747BF">
        <w:rPr>
          <w:color w:val="000000"/>
          <w:shd w:val="clear" w:color="auto" w:fill="FFFFFF"/>
        </w:rPr>
        <w:t xml:space="preserve"> Furthermore, </w:t>
      </w:r>
      <w:r w:rsidR="00E747BF" w:rsidRPr="00C6029A">
        <w:rPr>
          <w:color w:val="000000"/>
          <w:shd w:val="clear" w:color="auto" w:fill="FFFFFF"/>
        </w:rPr>
        <w:t>Grajfoner</w:t>
      </w:r>
      <w:r w:rsidR="00E747BF">
        <w:rPr>
          <w:color w:val="000000"/>
          <w:shd w:val="clear" w:color="auto" w:fill="FFFFFF"/>
        </w:rPr>
        <w:t xml:space="preserve"> et al. (2017) compared 85 female volunteers to only 47 male volunteers</w:t>
      </w:r>
      <w:r>
        <w:rPr>
          <w:color w:val="000000"/>
          <w:shd w:val="clear" w:color="auto" w:fill="FFFFFF"/>
        </w:rPr>
        <w:t xml:space="preserve"> in their research on</w:t>
      </w:r>
      <w:r w:rsidR="00580E1F">
        <w:rPr>
          <w:color w:val="000000"/>
          <w:shd w:val="clear" w:color="auto" w:fill="FFFFFF"/>
        </w:rPr>
        <w:t xml:space="preserve"> t</w:t>
      </w:r>
      <w:r w:rsidR="00580E1F" w:rsidRPr="00C6029A">
        <w:rPr>
          <w:color w:val="000000"/>
          <w:shd w:val="clear" w:color="auto" w:fill="FFFFFF"/>
        </w:rPr>
        <w:t>he effect of dog-assisted intervention on student well-being, mood, and anxiety</w:t>
      </w:r>
      <w:r w:rsidR="00E747BF">
        <w:rPr>
          <w:color w:val="000000"/>
          <w:shd w:val="clear" w:color="auto" w:fill="FFFFFF"/>
        </w:rPr>
        <w:t>.</w:t>
      </w:r>
    </w:p>
    <w:p w14:paraId="478FA690" w14:textId="77656ECD" w:rsidR="00CC1278" w:rsidRPr="0093788B" w:rsidRDefault="00CC1278" w:rsidP="0093788B">
      <w:pPr>
        <w:pStyle w:val="NormalWeb"/>
        <w:shd w:val="clear" w:color="auto" w:fill="FFFFFF"/>
        <w:spacing w:before="0" w:beforeAutospacing="0" w:after="0" w:afterAutospacing="0" w:line="480" w:lineRule="auto"/>
        <w:rPr>
          <w:i/>
          <w:iCs/>
          <w:color w:val="000000"/>
          <w:shd w:val="clear" w:color="auto" w:fill="FFFFFF"/>
        </w:rPr>
      </w:pPr>
      <w:r>
        <w:rPr>
          <w:i/>
          <w:iCs/>
          <w:color w:val="000000"/>
          <w:shd w:val="clear" w:color="auto" w:fill="FFFFFF"/>
        </w:rPr>
        <w:t>Research Questions or Hypothesis</w:t>
      </w:r>
    </w:p>
    <w:p w14:paraId="30A42F0E" w14:textId="276761C7" w:rsidR="00D9620C" w:rsidRPr="0093788B" w:rsidRDefault="00D9620C" w:rsidP="0093788B">
      <w:pPr>
        <w:pStyle w:val="CommentText"/>
        <w:ind w:firstLine="720"/>
        <w:rPr>
          <w:rFonts w:ascii="Times New Roman" w:hAnsi="Times New Roman"/>
          <w:sz w:val="24"/>
          <w:szCs w:val="24"/>
        </w:rPr>
      </w:pPr>
      <w:r>
        <w:rPr>
          <w:rFonts w:ascii="Times New Roman" w:hAnsi="Times New Roman"/>
          <w:sz w:val="24"/>
          <w:szCs w:val="24"/>
        </w:rPr>
        <w:t>T</w:t>
      </w:r>
      <w:r w:rsidRPr="0093788B">
        <w:rPr>
          <w:rFonts w:ascii="Times New Roman" w:hAnsi="Times New Roman"/>
          <w:sz w:val="24"/>
          <w:szCs w:val="24"/>
        </w:rPr>
        <w:t xml:space="preserve">his research </w:t>
      </w:r>
      <w:r w:rsidR="00A5584F">
        <w:rPr>
          <w:rFonts w:ascii="Times New Roman" w:hAnsi="Times New Roman"/>
          <w:sz w:val="24"/>
          <w:szCs w:val="24"/>
        </w:rPr>
        <w:t>explored</w:t>
      </w:r>
      <w:r w:rsidRPr="0093788B">
        <w:rPr>
          <w:rFonts w:ascii="Times New Roman" w:hAnsi="Times New Roman"/>
          <w:sz w:val="24"/>
          <w:szCs w:val="24"/>
        </w:rPr>
        <w:t xml:space="preserve"> </w:t>
      </w:r>
      <w:r w:rsidR="00D8307A">
        <w:rPr>
          <w:rFonts w:ascii="Times New Roman" w:hAnsi="Times New Roman"/>
          <w:sz w:val="24"/>
          <w:szCs w:val="24"/>
        </w:rPr>
        <w:t xml:space="preserve">volunteerism </w:t>
      </w:r>
      <w:r w:rsidRPr="0093788B">
        <w:rPr>
          <w:rFonts w:ascii="Times New Roman" w:hAnsi="Times New Roman"/>
          <w:sz w:val="24"/>
          <w:szCs w:val="24"/>
        </w:rPr>
        <w:t>in a unique sector of volunteers, animal handlers.</w:t>
      </w:r>
    </w:p>
    <w:p w14:paraId="5B84CC42" w14:textId="728E8587" w:rsidR="00457D36" w:rsidRDefault="00923794" w:rsidP="00614DD8">
      <w:pPr>
        <w:pStyle w:val="NormalWeb"/>
        <w:shd w:val="clear" w:color="auto" w:fill="FFFFFF"/>
        <w:spacing w:before="0" w:beforeAutospacing="0" w:after="0" w:afterAutospacing="0" w:line="480" w:lineRule="auto"/>
        <w:rPr>
          <w:color w:val="000000"/>
          <w:shd w:val="clear" w:color="auto" w:fill="FFFFFF"/>
        </w:rPr>
      </w:pPr>
      <w:r>
        <w:rPr>
          <w:color w:val="000000"/>
          <w:shd w:val="clear" w:color="auto" w:fill="FFFFFF"/>
        </w:rPr>
        <w:t xml:space="preserve">The aim of the current research </w:t>
      </w:r>
      <w:r w:rsidR="00A5584F">
        <w:rPr>
          <w:color w:val="000000"/>
          <w:shd w:val="clear" w:color="auto" w:fill="FFFFFF"/>
        </w:rPr>
        <w:t>was</w:t>
      </w:r>
      <w:r>
        <w:rPr>
          <w:color w:val="000000"/>
          <w:shd w:val="clear" w:color="auto" w:fill="FFFFFF"/>
        </w:rPr>
        <w:t xml:space="preserve"> to</w:t>
      </w:r>
      <w:r w:rsidR="004C61C9">
        <w:rPr>
          <w:color w:val="000000"/>
          <w:shd w:val="clear" w:color="auto" w:fill="FFFFFF"/>
        </w:rPr>
        <w:t xml:space="preserve"> investigate the demographics </w:t>
      </w:r>
      <w:r>
        <w:rPr>
          <w:color w:val="000000"/>
          <w:shd w:val="clear" w:color="auto" w:fill="FFFFFF"/>
        </w:rPr>
        <w:t xml:space="preserve">and motives </w:t>
      </w:r>
      <w:commentRangeStart w:id="169"/>
      <w:r>
        <w:rPr>
          <w:color w:val="000000"/>
          <w:shd w:val="clear" w:color="auto" w:fill="FFFFFF"/>
        </w:rPr>
        <w:t>of</w:t>
      </w:r>
      <w:r w:rsidR="00477D13">
        <w:rPr>
          <w:color w:val="000000"/>
          <w:shd w:val="clear" w:color="auto" w:fill="FFFFFF"/>
        </w:rPr>
        <w:t xml:space="preserve"> </w:t>
      </w:r>
      <w:commentRangeEnd w:id="169"/>
      <w:r>
        <w:rPr>
          <w:rStyle w:val="CommentReference"/>
          <w:rFonts w:asciiTheme="minorHAnsi" w:hAnsiTheme="minorHAnsi"/>
        </w:rPr>
        <w:commentReference w:id="169"/>
      </w:r>
      <w:r w:rsidR="00DE556C">
        <w:rPr>
          <w:color w:val="000000"/>
          <w:shd w:val="clear" w:color="auto" w:fill="FFFFFF"/>
        </w:rPr>
        <w:t>volunteers</w:t>
      </w:r>
      <w:r w:rsidR="007946ED">
        <w:rPr>
          <w:color w:val="000000"/>
          <w:shd w:val="clear" w:color="auto" w:fill="FFFFFF"/>
        </w:rPr>
        <w:t xml:space="preserve"> for animal assisted volunteering events</w:t>
      </w:r>
      <w:r w:rsidR="004C61C9">
        <w:rPr>
          <w:color w:val="000000"/>
          <w:shd w:val="clear" w:color="auto" w:fill="FFFFFF"/>
        </w:rPr>
        <w:t xml:space="preserve"> </w:t>
      </w:r>
      <w:r w:rsidR="00811AE6">
        <w:rPr>
          <w:color w:val="000000"/>
          <w:shd w:val="clear" w:color="auto" w:fill="FFFFFF"/>
        </w:rPr>
        <w:t>utilizing</w:t>
      </w:r>
      <w:r w:rsidR="004C61C9">
        <w:rPr>
          <w:color w:val="000000"/>
          <w:shd w:val="clear" w:color="auto" w:fill="FFFFFF"/>
        </w:rPr>
        <w:t xml:space="preserve"> a survey </w:t>
      </w:r>
      <w:r w:rsidR="00811AE6">
        <w:rPr>
          <w:color w:val="000000"/>
          <w:shd w:val="clear" w:color="auto" w:fill="FFFFFF"/>
        </w:rPr>
        <w:t>distributed</w:t>
      </w:r>
      <w:r w:rsidR="004C61C9">
        <w:rPr>
          <w:color w:val="000000"/>
          <w:shd w:val="clear" w:color="auto" w:fill="FFFFFF"/>
        </w:rPr>
        <w:t xml:space="preserve"> to Pet Partner volunteers. From observation and research</w:t>
      </w:r>
      <w:r w:rsidR="007329B9">
        <w:rPr>
          <w:color w:val="000000"/>
          <w:shd w:val="clear" w:color="auto" w:fill="FFFFFF"/>
        </w:rPr>
        <w:t xml:space="preserve">, </w:t>
      </w:r>
      <w:r>
        <w:rPr>
          <w:color w:val="000000"/>
          <w:shd w:val="clear" w:color="auto" w:fill="FFFFFF"/>
        </w:rPr>
        <w:t xml:space="preserve">it </w:t>
      </w:r>
      <w:r w:rsidR="00A5584F">
        <w:rPr>
          <w:color w:val="000000"/>
          <w:shd w:val="clear" w:color="auto" w:fill="FFFFFF"/>
        </w:rPr>
        <w:t>was</w:t>
      </w:r>
      <w:r>
        <w:rPr>
          <w:color w:val="000000"/>
          <w:shd w:val="clear" w:color="auto" w:fill="FFFFFF"/>
        </w:rPr>
        <w:t xml:space="preserve"> </w:t>
      </w:r>
      <w:r w:rsidR="004C61C9">
        <w:rPr>
          <w:color w:val="000000"/>
          <w:shd w:val="clear" w:color="auto" w:fill="FFFFFF"/>
        </w:rPr>
        <w:t>hypothesi</w:t>
      </w:r>
      <w:r>
        <w:rPr>
          <w:color w:val="000000"/>
          <w:shd w:val="clear" w:color="auto" w:fill="FFFFFF"/>
        </w:rPr>
        <w:t>zed</w:t>
      </w:r>
      <w:r w:rsidR="004C61C9">
        <w:rPr>
          <w:color w:val="000000"/>
          <w:shd w:val="clear" w:color="auto" w:fill="FFFFFF"/>
        </w:rPr>
        <w:t xml:space="preserve"> that for the Pet Partner sample most of the volunteers will be </w:t>
      </w:r>
      <w:bookmarkStart w:id="170" w:name="_Hlk101682827"/>
      <w:r w:rsidR="004C61C9">
        <w:rPr>
          <w:color w:val="000000"/>
          <w:shd w:val="clear" w:color="auto" w:fill="FFFFFF"/>
        </w:rPr>
        <w:t>White, middle-aged women who are educated</w:t>
      </w:r>
      <w:r w:rsidR="00A407A3">
        <w:rPr>
          <w:color w:val="000000"/>
          <w:shd w:val="clear" w:color="auto" w:fill="FFFFFF"/>
        </w:rPr>
        <w:t xml:space="preserve">, </w:t>
      </w:r>
      <w:r w:rsidR="00F5095D">
        <w:rPr>
          <w:color w:val="000000"/>
          <w:shd w:val="clear" w:color="auto" w:fill="FFFFFF"/>
        </w:rPr>
        <w:t xml:space="preserve">and </w:t>
      </w:r>
      <w:r w:rsidR="004C61C9">
        <w:rPr>
          <w:color w:val="000000"/>
          <w:shd w:val="clear" w:color="auto" w:fill="FFFFFF"/>
        </w:rPr>
        <w:t>financially stable</w:t>
      </w:r>
      <w:r w:rsidR="00F5095D">
        <w:rPr>
          <w:color w:val="000000"/>
          <w:shd w:val="clear" w:color="auto" w:fill="FFFFFF"/>
        </w:rPr>
        <w:t xml:space="preserve">. </w:t>
      </w:r>
      <w:r w:rsidR="00811AE6">
        <w:rPr>
          <w:color w:val="000000"/>
          <w:shd w:val="clear" w:color="auto" w:fill="FFFFFF"/>
        </w:rPr>
        <w:t>While n</w:t>
      </w:r>
      <w:r w:rsidR="00F5095D">
        <w:rPr>
          <w:color w:val="000000"/>
          <w:shd w:val="clear" w:color="auto" w:fill="FFFFFF"/>
        </w:rPr>
        <w:t xml:space="preserve">o </w:t>
      </w:r>
      <w:r w:rsidR="00811AE6">
        <w:rPr>
          <w:color w:val="000000"/>
          <w:shd w:val="clear" w:color="auto" w:fill="FFFFFF"/>
        </w:rPr>
        <w:t>hypotheses are proposed</w:t>
      </w:r>
      <w:r w:rsidR="00F5095D">
        <w:rPr>
          <w:color w:val="000000"/>
          <w:shd w:val="clear" w:color="auto" w:fill="FFFFFF"/>
        </w:rPr>
        <w:t xml:space="preserve"> for </w:t>
      </w:r>
      <w:r w:rsidR="00811AE6">
        <w:rPr>
          <w:color w:val="000000"/>
          <w:shd w:val="clear" w:color="auto" w:fill="FFFFFF"/>
        </w:rPr>
        <w:t>employment or marital status</w:t>
      </w:r>
      <w:r w:rsidR="008D74FA">
        <w:rPr>
          <w:color w:val="000000"/>
          <w:shd w:val="clear" w:color="auto" w:fill="FFFFFF"/>
        </w:rPr>
        <w:t>,</w:t>
      </w:r>
      <w:r w:rsidR="00600803">
        <w:rPr>
          <w:color w:val="000000"/>
          <w:shd w:val="clear" w:color="auto" w:fill="FFFFFF"/>
        </w:rPr>
        <w:t xml:space="preserve"> </w:t>
      </w:r>
      <w:r w:rsidR="00811AE6">
        <w:rPr>
          <w:color w:val="000000"/>
          <w:shd w:val="clear" w:color="auto" w:fill="FFFFFF"/>
        </w:rPr>
        <w:t>these factors will also be analyzed</w:t>
      </w:r>
      <w:r w:rsidR="004C61C9">
        <w:rPr>
          <w:color w:val="000000"/>
          <w:shd w:val="clear" w:color="auto" w:fill="FFFFFF"/>
        </w:rPr>
        <w:t>.</w:t>
      </w:r>
      <w:r w:rsidR="008D74FA">
        <w:rPr>
          <w:color w:val="000000"/>
          <w:shd w:val="clear" w:color="auto" w:fill="FFFFFF"/>
        </w:rPr>
        <w:t xml:space="preserve"> Participant motives for volunteering are hypothesized to be due to altruism. M</w:t>
      </w:r>
      <w:r w:rsidR="00811AE6">
        <w:rPr>
          <w:color w:val="000000"/>
          <w:shd w:val="clear" w:color="auto" w:fill="FFFFFF"/>
        </w:rPr>
        <w:t xml:space="preserve">ost will be White because due to observation and research it appears that Whites are more culturally accepting of dogs and/or are more privileged living in America today in 2022, therefore having more time to </w:t>
      </w:r>
      <w:commentRangeStart w:id="171"/>
      <w:r w:rsidR="00811AE6">
        <w:rPr>
          <w:color w:val="000000"/>
          <w:shd w:val="clear" w:color="auto" w:fill="FFFFFF"/>
        </w:rPr>
        <w:t>donate</w:t>
      </w:r>
      <w:commentRangeEnd w:id="171"/>
      <w:r w:rsidR="00811AE6">
        <w:rPr>
          <w:rStyle w:val="CommentReference"/>
          <w:rFonts w:asciiTheme="minorHAnsi" w:hAnsiTheme="minorHAnsi"/>
        </w:rPr>
        <w:commentReference w:id="171"/>
      </w:r>
      <w:r w:rsidR="00811AE6">
        <w:rPr>
          <w:color w:val="000000"/>
          <w:shd w:val="clear" w:color="auto" w:fill="FFFFFF"/>
        </w:rPr>
        <w:t>.</w:t>
      </w:r>
      <w:bookmarkEnd w:id="170"/>
    </w:p>
    <w:p w14:paraId="3A667F97" w14:textId="529BA47F" w:rsidR="00033E19" w:rsidRDefault="00033E19" w:rsidP="00095DF3">
      <w:pPr>
        <w:pStyle w:val="NormalWeb"/>
        <w:shd w:val="clear" w:color="auto" w:fill="FFFFFF"/>
        <w:spacing w:before="0" w:beforeAutospacing="0" w:after="0" w:afterAutospacing="0" w:line="480" w:lineRule="auto"/>
        <w:jc w:val="center"/>
        <w:rPr>
          <w:b/>
          <w:bCs/>
        </w:rPr>
      </w:pPr>
      <w:r w:rsidRPr="00033E19">
        <w:rPr>
          <w:b/>
          <w:bCs/>
        </w:rPr>
        <w:t>Method</w:t>
      </w:r>
    </w:p>
    <w:p w14:paraId="5160AA66" w14:textId="5DB62F98" w:rsidR="0080504A" w:rsidRDefault="0080504A" w:rsidP="0080504A">
      <w:pPr>
        <w:rPr>
          <w:rFonts w:ascii="Times New Roman" w:hAnsi="Times New Roman"/>
          <w:b/>
          <w:sz w:val="24"/>
          <w:szCs w:val="24"/>
        </w:rPr>
      </w:pPr>
      <w:r w:rsidRPr="0080504A">
        <w:rPr>
          <w:rFonts w:ascii="Times New Roman" w:hAnsi="Times New Roman"/>
          <w:b/>
          <w:sz w:val="24"/>
          <w:szCs w:val="24"/>
          <w:highlight w:val="white"/>
        </w:rPr>
        <w:t>Participants</w:t>
      </w:r>
    </w:p>
    <w:p w14:paraId="4AE197A3" w14:textId="19DB71B4" w:rsidR="00E03823" w:rsidRPr="00E03823" w:rsidRDefault="009D561D" w:rsidP="00E03823">
      <w:pPr>
        <w:spacing w:line="480" w:lineRule="auto"/>
        <w:rPr>
          <w:rFonts w:ascii="Times New Roman" w:hAnsi="Times New Roman"/>
          <w:bCs/>
          <w:sz w:val="24"/>
          <w:szCs w:val="24"/>
        </w:rPr>
      </w:pPr>
      <w:r>
        <w:rPr>
          <w:rFonts w:ascii="Times New Roman" w:hAnsi="Times New Roman"/>
          <w:b/>
          <w:sz w:val="24"/>
          <w:szCs w:val="24"/>
        </w:rPr>
        <w:lastRenderedPageBreak/>
        <w:tab/>
      </w:r>
      <w:bookmarkStart w:id="172" w:name="_Hlk102810925"/>
      <w:r>
        <w:rPr>
          <w:rFonts w:ascii="Times New Roman" w:hAnsi="Times New Roman"/>
          <w:bCs/>
          <w:sz w:val="24"/>
          <w:szCs w:val="24"/>
        </w:rPr>
        <w:t xml:space="preserve">The participants were </w:t>
      </w:r>
      <w:r w:rsidR="008A3A61">
        <w:rPr>
          <w:rFonts w:ascii="Times New Roman" w:hAnsi="Times New Roman"/>
          <w:bCs/>
          <w:sz w:val="24"/>
          <w:szCs w:val="24"/>
        </w:rPr>
        <w:t>470</w:t>
      </w:r>
      <w:r w:rsidR="005C79B6">
        <w:rPr>
          <w:rFonts w:ascii="Times New Roman" w:hAnsi="Times New Roman"/>
          <w:bCs/>
          <w:sz w:val="24"/>
          <w:szCs w:val="24"/>
        </w:rPr>
        <w:t xml:space="preserve"> </w:t>
      </w:r>
      <w:r>
        <w:rPr>
          <w:rFonts w:ascii="Times New Roman" w:hAnsi="Times New Roman"/>
          <w:bCs/>
          <w:sz w:val="24"/>
          <w:szCs w:val="24"/>
        </w:rPr>
        <w:t>Pet Partners volunteers</w:t>
      </w:r>
      <w:r w:rsidR="00994E41">
        <w:rPr>
          <w:rFonts w:ascii="Times New Roman" w:hAnsi="Times New Roman"/>
          <w:bCs/>
          <w:sz w:val="24"/>
          <w:szCs w:val="24"/>
        </w:rPr>
        <w:t xml:space="preserve"> for demographic questions and 669 participants for VFI sub</w:t>
      </w:r>
      <w:r w:rsidR="00D42E5D">
        <w:rPr>
          <w:rFonts w:ascii="Times New Roman" w:hAnsi="Times New Roman"/>
          <w:bCs/>
          <w:sz w:val="24"/>
          <w:szCs w:val="24"/>
        </w:rPr>
        <w:t>-</w:t>
      </w:r>
      <w:r w:rsidR="00994E41">
        <w:rPr>
          <w:rFonts w:ascii="Times New Roman" w:hAnsi="Times New Roman"/>
          <w:bCs/>
          <w:sz w:val="24"/>
          <w:szCs w:val="24"/>
        </w:rPr>
        <w:t>score items</w:t>
      </w:r>
      <w:bookmarkEnd w:id="172"/>
      <w:r w:rsidR="00994E41">
        <w:rPr>
          <w:rFonts w:ascii="Times New Roman" w:hAnsi="Times New Roman"/>
          <w:bCs/>
          <w:sz w:val="24"/>
          <w:szCs w:val="24"/>
        </w:rPr>
        <w:t xml:space="preserve">. </w:t>
      </w:r>
      <w:r w:rsidR="00811AE6">
        <w:rPr>
          <w:rFonts w:ascii="Times New Roman" w:hAnsi="Times New Roman"/>
          <w:bCs/>
          <w:sz w:val="24"/>
          <w:szCs w:val="24"/>
        </w:rPr>
        <w:t>This difference in sample size</w:t>
      </w:r>
      <w:r w:rsidR="00F95B81">
        <w:rPr>
          <w:rFonts w:ascii="Times New Roman" w:hAnsi="Times New Roman"/>
          <w:bCs/>
          <w:sz w:val="24"/>
          <w:szCs w:val="24"/>
        </w:rPr>
        <w:t xml:space="preserve"> is due to </w:t>
      </w:r>
      <w:r w:rsidR="00811AE6">
        <w:rPr>
          <w:rFonts w:ascii="Times New Roman" w:hAnsi="Times New Roman"/>
          <w:bCs/>
          <w:sz w:val="24"/>
          <w:szCs w:val="24"/>
        </w:rPr>
        <w:t>ongoing</w:t>
      </w:r>
      <w:r w:rsidR="00F95B81">
        <w:rPr>
          <w:rFonts w:ascii="Times New Roman" w:hAnsi="Times New Roman"/>
          <w:bCs/>
          <w:sz w:val="24"/>
          <w:szCs w:val="24"/>
        </w:rPr>
        <w:t xml:space="preserve"> data</w:t>
      </w:r>
      <w:r w:rsidR="00811AE6">
        <w:rPr>
          <w:rFonts w:ascii="Times New Roman" w:hAnsi="Times New Roman"/>
          <w:bCs/>
          <w:sz w:val="24"/>
          <w:szCs w:val="24"/>
        </w:rPr>
        <w:t xml:space="preserve"> </w:t>
      </w:r>
      <w:commentRangeStart w:id="173"/>
      <w:r w:rsidR="00811AE6">
        <w:rPr>
          <w:rFonts w:ascii="Times New Roman" w:hAnsi="Times New Roman"/>
          <w:bCs/>
          <w:sz w:val="24"/>
          <w:szCs w:val="24"/>
        </w:rPr>
        <w:t>collection</w:t>
      </w:r>
      <w:commentRangeEnd w:id="173"/>
      <w:r w:rsidR="005740A6">
        <w:rPr>
          <w:rStyle w:val="CommentReference"/>
        </w:rPr>
        <w:commentReference w:id="173"/>
      </w:r>
      <w:r w:rsidR="00F95B81">
        <w:rPr>
          <w:rFonts w:ascii="Times New Roman" w:hAnsi="Times New Roman"/>
          <w:bCs/>
          <w:sz w:val="24"/>
          <w:szCs w:val="24"/>
        </w:rPr>
        <w:t xml:space="preserve">. </w:t>
      </w:r>
      <w:commentRangeStart w:id="174"/>
      <w:commentRangeEnd w:id="174"/>
      <w:r w:rsidR="00811AE6">
        <w:rPr>
          <w:rStyle w:val="CommentReference"/>
        </w:rPr>
        <w:commentReference w:id="174"/>
      </w:r>
      <w:ins w:id="175" w:author="Nicolas Dolce" w:date="2022-05-16T22:49:00Z">
        <w:r w:rsidR="002902CC">
          <w:rPr>
            <w:rFonts w:ascii="Times New Roman" w:hAnsi="Times New Roman"/>
            <w:bCs/>
            <w:sz w:val="24"/>
            <w:szCs w:val="24"/>
          </w:rPr>
          <w:t xml:space="preserve">Demographics will appear in the Results section. </w:t>
        </w:r>
      </w:ins>
    </w:p>
    <w:p w14:paraId="385CA810" w14:textId="3B5E4953" w:rsidR="0080504A" w:rsidRDefault="0080504A" w:rsidP="0080504A">
      <w:pPr>
        <w:rPr>
          <w:rFonts w:ascii="Times New Roman" w:hAnsi="Times New Roman"/>
          <w:b/>
          <w:sz w:val="24"/>
          <w:szCs w:val="24"/>
        </w:rPr>
      </w:pPr>
      <w:r w:rsidRPr="0080504A">
        <w:rPr>
          <w:rFonts w:ascii="Times New Roman" w:hAnsi="Times New Roman"/>
          <w:b/>
          <w:sz w:val="24"/>
          <w:szCs w:val="24"/>
          <w:highlight w:val="white"/>
        </w:rPr>
        <w:t>Materials</w:t>
      </w:r>
    </w:p>
    <w:p w14:paraId="40F22E0C" w14:textId="3AE757D1" w:rsidR="003F5FE2" w:rsidRDefault="00AE3D0D" w:rsidP="00614DD8">
      <w:pPr>
        <w:rPr>
          <w:rFonts w:ascii="Times New Roman" w:hAnsi="Times New Roman"/>
          <w:color w:val="000000"/>
          <w:sz w:val="24"/>
          <w:szCs w:val="24"/>
          <w:shd w:val="clear" w:color="auto" w:fill="FFFFFF"/>
        </w:rPr>
      </w:pPr>
      <w:r w:rsidRPr="0093788B">
        <w:rPr>
          <w:rFonts w:ascii="Times New Roman" w:hAnsi="Times New Roman"/>
          <w:bCs/>
          <w:i/>
          <w:iCs/>
          <w:sz w:val="24"/>
          <w:szCs w:val="24"/>
        </w:rPr>
        <w:t xml:space="preserve">The </w:t>
      </w:r>
      <w:commentRangeStart w:id="176"/>
      <w:r w:rsidRPr="0093788B">
        <w:rPr>
          <w:rFonts w:ascii="Times New Roman" w:hAnsi="Times New Roman"/>
          <w:bCs/>
          <w:i/>
          <w:iCs/>
          <w:sz w:val="24"/>
          <w:szCs w:val="24"/>
        </w:rPr>
        <w:t>VFI</w:t>
      </w:r>
      <w:commentRangeEnd w:id="176"/>
      <w:r w:rsidR="00C36B6F">
        <w:rPr>
          <w:rStyle w:val="CommentReference"/>
        </w:rPr>
        <w:commentReference w:id="176"/>
      </w:r>
    </w:p>
    <w:p w14:paraId="2F275E66" w14:textId="64316B15" w:rsidR="00D05294" w:rsidRDefault="003F5FE2" w:rsidP="006F53EB">
      <w:pPr>
        <w:spacing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Authors have used and respected the VFI. </w:t>
      </w:r>
      <w:r w:rsidRPr="003F5FE2">
        <w:rPr>
          <w:rFonts w:ascii="Times New Roman" w:hAnsi="Times New Roman"/>
          <w:color w:val="000000"/>
          <w:sz w:val="24"/>
          <w:szCs w:val="24"/>
          <w:shd w:val="clear" w:color="auto" w:fill="FFFFFF"/>
        </w:rPr>
        <w:t>Switzer</w:t>
      </w:r>
      <w:del w:id="177" w:author="Microsoft Office User" w:date="2022-05-16T20:25:00Z">
        <w:r w:rsidRPr="003F5FE2" w:rsidDel="005740A6">
          <w:rPr>
            <w:rFonts w:ascii="Times New Roman" w:hAnsi="Times New Roman"/>
            <w:color w:val="000000"/>
            <w:sz w:val="24"/>
            <w:szCs w:val="24"/>
            <w:shd w:val="clear" w:color="auto" w:fill="FFFFFF"/>
          </w:rPr>
          <w:delText>, Switzer, Stukas and Baker</w:delText>
        </w:r>
      </w:del>
      <w:ins w:id="178" w:author="Microsoft Office User" w:date="2022-05-16T20:25:00Z">
        <w:r w:rsidR="005740A6">
          <w:rPr>
            <w:rFonts w:ascii="Times New Roman" w:hAnsi="Times New Roman"/>
            <w:color w:val="000000"/>
            <w:sz w:val="24"/>
            <w:szCs w:val="24"/>
            <w:shd w:val="clear" w:color="auto" w:fill="FFFFFF"/>
          </w:rPr>
          <w:t xml:space="preserve"> et al.</w:t>
        </w:r>
      </w:ins>
      <w:r w:rsidRPr="003F5FE2">
        <w:rPr>
          <w:rFonts w:ascii="Times New Roman" w:hAnsi="Times New Roman"/>
          <w:color w:val="000000"/>
          <w:sz w:val="24"/>
          <w:szCs w:val="24"/>
          <w:shd w:val="clear" w:color="auto" w:fill="FFFFFF"/>
        </w:rPr>
        <w:t xml:space="preserve"> (1999)</w:t>
      </w:r>
      <w:r>
        <w:rPr>
          <w:rFonts w:ascii="Times New Roman" w:hAnsi="Times New Roman"/>
          <w:color w:val="000000"/>
          <w:sz w:val="24"/>
          <w:szCs w:val="24"/>
          <w:shd w:val="clear" w:color="auto" w:fill="FFFFFF"/>
        </w:rPr>
        <w:t xml:space="preserve"> </w:t>
      </w:r>
      <w:r w:rsidRPr="003F5FE2">
        <w:rPr>
          <w:rFonts w:ascii="Times New Roman" w:hAnsi="Times New Roman"/>
          <w:color w:val="000000"/>
          <w:sz w:val="24"/>
          <w:szCs w:val="24"/>
          <w:shd w:val="clear" w:color="auto" w:fill="FFFFFF"/>
        </w:rPr>
        <w:t>stud</w:t>
      </w:r>
      <w:r>
        <w:rPr>
          <w:rFonts w:ascii="Times New Roman" w:hAnsi="Times New Roman"/>
          <w:color w:val="000000"/>
          <w:sz w:val="24"/>
          <w:szCs w:val="24"/>
          <w:shd w:val="clear" w:color="auto" w:fill="FFFFFF"/>
        </w:rPr>
        <w:t>ied</w:t>
      </w:r>
      <w:r w:rsidRPr="003F5FE2">
        <w:rPr>
          <w:rFonts w:ascii="Times New Roman" w:hAnsi="Times New Roman"/>
          <w:color w:val="000000"/>
          <w:sz w:val="24"/>
          <w:szCs w:val="24"/>
          <w:shd w:val="clear" w:color="auto" w:fill="FFFFFF"/>
        </w:rPr>
        <w:t xml:space="preserve"> the motivations of medical students to</w:t>
      </w:r>
      <w:r>
        <w:rPr>
          <w:rFonts w:ascii="Times New Roman" w:hAnsi="Times New Roman"/>
          <w:color w:val="000000"/>
          <w:sz w:val="24"/>
          <w:szCs w:val="24"/>
          <w:shd w:val="clear" w:color="auto" w:fill="FFFFFF"/>
        </w:rPr>
        <w:t xml:space="preserve"> </w:t>
      </w:r>
      <w:r w:rsidRPr="003F5FE2">
        <w:rPr>
          <w:rFonts w:ascii="Times New Roman" w:hAnsi="Times New Roman"/>
          <w:color w:val="000000"/>
          <w:sz w:val="24"/>
          <w:szCs w:val="24"/>
          <w:shd w:val="clear" w:color="auto" w:fill="FFFFFF"/>
        </w:rPr>
        <w:t>volunteer across gender and compar</w:t>
      </w:r>
      <w:r>
        <w:rPr>
          <w:rFonts w:ascii="Times New Roman" w:hAnsi="Times New Roman"/>
          <w:color w:val="000000"/>
          <w:sz w:val="24"/>
          <w:szCs w:val="24"/>
          <w:shd w:val="clear" w:color="auto" w:fill="FFFFFF"/>
        </w:rPr>
        <w:t>ed this data</w:t>
      </w:r>
      <w:r w:rsidRPr="003F5FE2">
        <w:rPr>
          <w:rFonts w:ascii="Times New Roman" w:hAnsi="Times New Roman"/>
          <w:color w:val="000000"/>
          <w:sz w:val="24"/>
          <w:szCs w:val="24"/>
          <w:shd w:val="clear" w:color="auto" w:fill="FFFFFF"/>
        </w:rPr>
        <w:t xml:space="preserve"> to other volunteers</w:t>
      </w:r>
      <w:r>
        <w:rPr>
          <w:rFonts w:ascii="Times New Roman" w:hAnsi="Times New Roman"/>
          <w:color w:val="000000"/>
          <w:sz w:val="24"/>
          <w:szCs w:val="24"/>
          <w:shd w:val="clear" w:color="auto" w:fill="FFFFFF"/>
        </w:rPr>
        <w:t xml:space="preserve">. These authors </w:t>
      </w:r>
      <w:r w:rsidRPr="003F5FE2">
        <w:rPr>
          <w:rFonts w:ascii="Times New Roman" w:hAnsi="Times New Roman"/>
          <w:color w:val="000000"/>
          <w:sz w:val="24"/>
          <w:szCs w:val="24"/>
          <w:shd w:val="clear" w:color="auto" w:fill="FFFFFF"/>
        </w:rPr>
        <w:t>utilized the VFI and found</w:t>
      </w:r>
      <w:r>
        <w:rPr>
          <w:rFonts w:ascii="Times New Roman" w:hAnsi="Times New Roman"/>
          <w:color w:val="000000"/>
          <w:sz w:val="24"/>
          <w:szCs w:val="24"/>
          <w:shd w:val="clear" w:color="auto" w:fill="FFFFFF"/>
        </w:rPr>
        <w:t xml:space="preserve"> </w:t>
      </w:r>
      <w:r w:rsidRPr="003F5FE2">
        <w:rPr>
          <w:rFonts w:ascii="Times New Roman" w:hAnsi="Times New Roman"/>
          <w:color w:val="000000"/>
          <w:sz w:val="24"/>
          <w:szCs w:val="24"/>
          <w:shd w:val="clear" w:color="auto" w:fill="FFFFFF"/>
        </w:rPr>
        <w:t>high reliability and validity</w:t>
      </w:r>
      <w:r>
        <w:rPr>
          <w:rFonts w:ascii="Times New Roman" w:hAnsi="Times New Roman"/>
          <w:color w:val="000000"/>
          <w:sz w:val="24"/>
          <w:szCs w:val="24"/>
          <w:shd w:val="clear" w:color="auto" w:fill="FFFFFF"/>
        </w:rPr>
        <w:t>.</w:t>
      </w:r>
      <w:r w:rsidR="006F53EB">
        <w:rPr>
          <w:rFonts w:ascii="Times New Roman" w:hAnsi="Times New Roman"/>
          <w:color w:val="000000"/>
          <w:sz w:val="24"/>
          <w:szCs w:val="24"/>
          <w:shd w:val="clear" w:color="auto" w:fill="FFFFFF"/>
        </w:rPr>
        <w:t xml:space="preserve"> </w:t>
      </w:r>
      <w:r w:rsidR="009B3488">
        <w:rPr>
          <w:rFonts w:ascii="Times New Roman" w:hAnsi="Times New Roman"/>
          <w:color w:val="000000"/>
          <w:sz w:val="24"/>
          <w:szCs w:val="24"/>
          <w:shd w:val="clear" w:color="auto" w:fill="FFFFFF"/>
        </w:rPr>
        <w:t>The VFI is a 30</w:t>
      </w:r>
      <w:r w:rsidR="008A4BBB">
        <w:rPr>
          <w:rFonts w:ascii="Times New Roman" w:hAnsi="Times New Roman"/>
          <w:color w:val="000000"/>
          <w:sz w:val="24"/>
          <w:szCs w:val="24"/>
          <w:shd w:val="clear" w:color="auto" w:fill="FFFFFF"/>
        </w:rPr>
        <w:t>-</w:t>
      </w:r>
      <w:r w:rsidR="009B3488">
        <w:rPr>
          <w:rFonts w:ascii="Times New Roman" w:hAnsi="Times New Roman"/>
          <w:color w:val="000000"/>
          <w:sz w:val="24"/>
          <w:szCs w:val="24"/>
          <w:shd w:val="clear" w:color="auto" w:fill="FFFFFF"/>
        </w:rPr>
        <w:t xml:space="preserve">item survey with a 7-point Likert </w:t>
      </w:r>
      <w:commentRangeStart w:id="179"/>
      <w:r w:rsidR="009B3488">
        <w:rPr>
          <w:rFonts w:ascii="Times New Roman" w:hAnsi="Times New Roman"/>
          <w:color w:val="000000"/>
          <w:sz w:val="24"/>
          <w:szCs w:val="24"/>
          <w:shd w:val="clear" w:color="auto" w:fill="FFFFFF"/>
        </w:rPr>
        <w:t>scale</w:t>
      </w:r>
      <w:commentRangeEnd w:id="179"/>
      <w:r w:rsidR="008A4BBB">
        <w:rPr>
          <w:rStyle w:val="CommentReference"/>
        </w:rPr>
        <w:commentReference w:id="179"/>
      </w:r>
      <w:r w:rsidR="009B3488">
        <w:rPr>
          <w:rFonts w:ascii="Times New Roman" w:hAnsi="Times New Roman"/>
          <w:color w:val="000000"/>
          <w:sz w:val="24"/>
          <w:szCs w:val="24"/>
          <w:shd w:val="clear" w:color="auto" w:fill="FFFFFF"/>
        </w:rPr>
        <w:t>.</w:t>
      </w:r>
      <w:r w:rsidR="00C350A5">
        <w:rPr>
          <w:rFonts w:ascii="Times New Roman" w:hAnsi="Times New Roman"/>
          <w:color w:val="000000"/>
          <w:sz w:val="24"/>
          <w:szCs w:val="24"/>
          <w:shd w:val="clear" w:color="auto" w:fill="FFFFFF"/>
        </w:rPr>
        <w:t xml:space="preserve"> The anchors in the scale </w:t>
      </w:r>
      <w:del w:id="180" w:author="Microsoft Office User" w:date="2022-05-16T20:25:00Z">
        <w:r w:rsidR="00C350A5" w:rsidDel="005740A6">
          <w:rPr>
            <w:rFonts w:ascii="Times New Roman" w:hAnsi="Times New Roman"/>
            <w:color w:val="000000"/>
            <w:sz w:val="24"/>
            <w:szCs w:val="24"/>
            <w:shd w:val="clear" w:color="auto" w:fill="FFFFFF"/>
          </w:rPr>
          <w:delText>were</w:delText>
        </w:r>
        <w:r w:rsidR="005F5B19" w:rsidDel="005740A6">
          <w:rPr>
            <w:rFonts w:ascii="Times New Roman" w:hAnsi="Times New Roman"/>
            <w:color w:val="000000"/>
            <w:sz w:val="24"/>
            <w:szCs w:val="24"/>
            <w:shd w:val="clear" w:color="auto" w:fill="FFFFFF"/>
          </w:rPr>
          <w:delText xml:space="preserve"> </w:delText>
        </w:r>
      </w:del>
      <w:ins w:id="181" w:author="Microsoft Office User" w:date="2022-05-16T20:25:00Z">
        <w:r w:rsidR="005740A6">
          <w:rPr>
            <w:rFonts w:ascii="Times New Roman" w:hAnsi="Times New Roman"/>
            <w:color w:val="000000"/>
            <w:sz w:val="24"/>
            <w:szCs w:val="24"/>
            <w:shd w:val="clear" w:color="auto" w:fill="FFFFFF"/>
          </w:rPr>
          <w:t xml:space="preserve">ranged </w:t>
        </w:r>
      </w:ins>
      <w:r w:rsidR="005F5B19">
        <w:rPr>
          <w:rFonts w:ascii="Times New Roman" w:hAnsi="Times New Roman"/>
          <w:color w:val="000000"/>
          <w:sz w:val="24"/>
          <w:szCs w:val="24"/>
          <w:shd w:val="clear" w:color="auto" w:fill="FFFFFF"/>
        </w:rPr>
        <w:t>from</w:t>
      </w:r>
      <w:r w:rsidR="00C350A5">
        <w:rPr>
          <w:rFonts w:ascii="Times New Roman" w:hAnsi="Times New Roman"/>
          <w:color w:val="000000"/>
          <w:sz w:val="24"/>
          <w:szCs w:val="24"/>
          <w:shd w:val="clear" w:color="auto" w:fill="FFFFFF"/>
        </w:rPr>
        <w:t xml:space="preserve"> 1-not at all important and accurate to 7-extremely important/accurate. </w:t>
      </w:r>
    </w:p>
    <w:p w14:paraId="348FC240" w14:textId="01DD45DE" w:rsidR="0030451B" w:rsidRPr="00614DD8" w:rsidRDefault="00E6189A">
      <w:pPr>
        <w:spacing w:line="480" w:lineRule="auto"/>
        <w:rPr>
          <w:rFonts w:ascii="Times New Roman" w:hAnsi="Times New Roman"/>
          <w:i/>
          <w:iCs/>
          <w:color w:val="000000"/>
          <w:sz w:val="24"/>
          <w:szCs w:val="24"/>
          <w:shd w:val="clear" w:color="auto" w:fill="FFFFFF"/>
        </w:rPr>
      </w:pPr>
      <w:r w:rsidRPr="0093788B">
        <w:rPr>
          <w:rFonts w:ascii="Times New Roman" w:hAnsi="Times New Roman"/>
          <w:i/>
          <w:iCs/>
          <w:color w:val="000000"/>
          <w:sz w:val="24"/>
          <w:szCs w:val="24"/>
          <w:shd w:val="clear" w:color="auto" w:fill="FFFFFF"/>
        </w:rPr>
        <w:t>The Survey</w:t>
      </w:r>
    </w:p>
    <w:p w14:paraId="526F2757" w14:textId="1EAB3EF8" w:rsidR="00591AEF" w:rsidRDefault="00D05294" w:rsidP="00A97E95">
      <w:pPr>
        <w:spacing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 survey had three sections, commitment, motivation, and demographics.</w:t>
      </w:r>
      <w:r w:rsidR="002225BC">
        <w:rPr>
          <w:rFonts w:ascii="Times New Roman" w:hAnsi="Times New Roman"/>
          <w:color w:val="000000"/>
          <w:sz w:val="24"/>
          <w:szCs w:val="24"/>
          <w:shd w:val="clear" w:color="auto" w:fill="FFFFFF"/>
        </w:rPr>
        <w:t xml:space="preserve"> </w:t>
      </w:r>
      <w:r w:rsidR="002225BC" w:rsidRPr="00021971">
        <w:rPr>
          <w:rFonts w:ascii="Times New Roman" w:hAnsi="Times New Roman"/>
          <w:color w:val="000000"/>
          <w:sz w:val="24"/>
          <w:szCs w:val="24"/>
          <w:shd w:val="clear" w:color="auto" w:fill="FFFFFF"/>
        </w:rPr>
        <w:t>The survey</w:t>
      </w:r>
      <w:r w:rsidR="002225BC" w:rsidRPr="00021971">
        <w:rPr>
          <w:rFonts w:ascii="Times New Roman" w:hAnsi="Times New Roman"/>
          <w:sz w:val="24"/>
          <w:szCs w:val="24"/>
        </w:rPr>
        <w:t xml:space="preserve"> attempt</w:t>
      </w:r>
      <w:r w:rsidR="002860F0">
        <w:rPr>
          <w:rFonts w:ascii="Times New Roman" w:hAnsi="Times New Roman"/>
          <w:sz w:val="24"/>
          <w:szCs w:val="24"/>
        </w:rPr>
        <w:t>s</w:t>
      </w:r>
      <w:r w:rsidR="002225BC" w:rsidRPr="00021971">
        <w:rPr>
          <w:rFonts w:ascii="Times New Roman" w:hAnsi="Times New Roman"/>
          <w:sz w:val="24"/>
          <w:szCs w:val="24"/>
        </w:rPr>
        <w:t xml:space="preserve"> to measure level of commitment</w:t>
      </w:r>
      <w:r w:rsidR="002225BC">
        <w:rPr>
          <w:rFonts w:ascii="Times New Roman" w:hAnsi="Times New Roman"/>
          <w:sz w:val="24"/>
          <w:szCs w:val="24"/>
        </w:rPr>
        <w:t xml:space="preserve"> </w:t>
      </w:r>
      <w:r w:rsidR="002225BC" w:rsidRPr="00021971">
        <w:rPr>
          <w:rFonts w:ascii="Times New Roman" w:hAnsi="Times New Roman"/>
          <w:sz w:val="24"/>
          <w:szCs w:val="24"/>
        </w:rPr>
        <w:t xml:space="preserve">through various items that </w:t>
      </w:r>
      <w:r w:rsidR="002225BC">
        <w:rPr>
          <w:rFonts w:ascii="Times New Roman" w:hAnsi="Times New Roman"/>
          <w:sz w:val="24"/>
          <w:szCs w:val="24"/>
        </w:rPr>
        <w:t xml:space="preserve">asked about </w:t>
      </w:r>
      <w:r w:rsidR="002225BC" w:rsidRPr="00021971">
        <w:rPr>
          <w:rFonts w:ascii="Times New Roman" w:hAnsi="Times New Roman"/>
          <w:sz w:val="24"/>
          <w:szCs w:val="24"/>
        </w:rPr>
        <w:t>years volunteering and average hours per week</w:t>
      </w:r>
      <w:r w:rsidR="002225BC">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004C285F">
        <w:rPr>
          <w:rFonts w:ascii="Times New Roman" w:hAnsi="Times New Roman"/>
          <w:color w:val="000000"/>
          <w:sz w:val="24"/>
          <w:szCs w:val="24"/>
          <w:shd w:val="clear" w:color="auto" w:fill="FFFFFF"/>
        </w:rPr>
        <w:t>The survey investigat</w:t>
      </w:r>
      <w:r w:rsidR="002860F0">
        <w:rPr>
          <w:rFonts w:ascii="Times New Roman" w:hAnsi="Times New Roman"/>
          <w:color w:val="000000"/>
          <w:sz w:val="24"/>
          <w:szCs w:val="24"/>
          <w:shd w:val="clear" w:color="auto" w:fill="FFFFFF"/>
        </w:rPr>
        <w:t>es</w:t>
      </w:r>
      <w:r w:rsidR="004C285F">
        <w:rPr>
          <w:rFonts w:ascii="Times New Roman" w:hAnsi="Times New Roman"/>
          <w:color w:val="000000"/>
          <w:sz w:val="24"/>
          <w:szCs w:val="24"/>
          <w:shd w:val="clear" w:color="auto" w:fill="FFFFFF"/>
        </w:rPr>
        <w:t xml:space="preserve"> motivation through three </w:t>
      </w:r>
      <w:r w:rsidR="008A4BBB">
        <w:rPr>
          <w:rFonts w:ascii="Times New Roman" w:hAnsi="Times New Roman"/>
          <w:color w:val="000000"/>
          <w:sz w:val="24"/>
          <w:szCs w:val="24"/>
          <w:shd w:val="clear" w:color="auto" w:fill="FFFFFF"/>
        </w:rPr>
        <w:t>questions</w:t>
      </w:r>
      <w:r w:rsidR="004C285F">
        <w:rPr>
          <w:rFonts w:ascii="Times New Roman" w:hAnsi="Times New Roman"/>
          <w:color w:val="000000"/>
          <w:sz w:val="24"/>
          <w:szCs w:val="24"/>
          <w:shd w:val="clear" w:color="auto" w:fill="FFFFFF"/>
        </w:rPr>
        <w:t xml:space="preserve">, an </w:t>
      </w:r>
      <w:r w:rsidR="00DB38B9" w:rsidRPr="004C285F">
        <w:rPr>
          <w:rFonts w:ascii="Times New Roman" w:hAnsi="Times New Roman"/>
          <w:color w:val="000000"/>
          <w:sz w:val="24"/>
          <w:szCs w:val="24"/>
          <w:shd w:val="clear" w:color="auto" w:fill="FFFFFF"/>
        </w:rPr>
        <w:t>open-ended</w:t>
      </w:r>
      <w:r w:rsidR="004C285F" w:rsidRPr="004C285F">
        <w:rPr>
          <w:rFonts w:ascii="Times New Roman" w:hAnsi="Times New Roman"/>
          <w:color w:val="000000"/>
          <w:sz w:val="24"/>
          <w:szCs w:val="24"/>
          <w:shd w:val="clear" w:color="auto" w:fill="FFFFFF"/>
        </w:rPr>
        <w:t xml:space="preserve"> item</w:t>
      </w:r>
      <w:r w:rsidR="004C285F">
        <w:rPr>
          <w:rFonts w:ascii="Times New Roman" w:hAnsi="Times New Roman"/>
          <w:color w:val="000000"/>
          <w:sz w:val="24"/>
          <w:szCs w:val="24"/>
          <w:shd w:val="clear" w:color="auto" w:fill="FFFFFF"/>
        </w:rPr>
        <w:t>, a</w:t>
      </w:r>
      <w:r w:rsidR="004C285F" w:rsidRPr="004C285F">
        <w:rPr>
          <w:rFonts w:ascii="Times New Roman" w:hAnsi="Times New Roman"/>
          <w:color w:val="000000"/>
          <w:sz w:val="24"/>
          <w:szCs w:val="24"/>
          <w:shd w:val="clear" w:color="auto" w:fill="FFFFFF"/>
        </w:rPr>
        <w:t xml:space="preserve"> rating scale that include</w:t>
      </w:r>
      <w:r w:rsidR="00421C45">
        <w:rPr>
          <w:rFonts w:ascii="Times New Roman" w:hAnsi="Times New Roman"/>
          <w:color w:val="000000"/>
          <w:sz w:val="24"/>
          <w:szCs w:val="24"/>
          <w:shd w:val="clear" w:color="auto" w:fill="FFFFFF"/>
        </w:rPr>
        <w:t>d</w:t>
      </w:r>
      <w:r w:rsidR="004C285F" w:rsidRPr="004C285F">
        <w:rPr>
          <w:rFonts w:ascii="Times New Roman" w:hAnsi="Times New Roman"/>
          <w:color w:val="000000"/>
          <w:sz w:val="24"/>
          <w:szCs w:val="24"/>
          <w:shd w:val="clear" w:color="auto" w:fill="FFFFFF"/>
        </w:rPr>
        <w:t xml:space="preserve"> motivators not in </w:t>
      </w:r>
      <w:r w:rsidR="00021971">
        <w:rPr>
          <w:rFonts w:ascii="Times New Roman" w:hAnsi="Times New Roman"/>
          <w:color w:val="000000"/>
          <w:sz w:val="24"/>
          <w:szCs w:val="24"/>
          <w:shd w:val="clear" w:color="auto" w:fill="FFFFFF"/>
        </w:rPr>
        <w:t xml:space="preserve">the </w:t>
      </w:r>
      <w:commentRangeStart w:id="182"/>
      <w:r w:rsidR="004C285F" w:rsidRPr="004C285F">
        <w:rPr>
          <w:rFonts w:ascii="Times New Roman" w:hAnsi="Times New Roman"/>
          <w:color w:val="000000"/>
          <w:sz w:val="24"/>
          <w:szCs w:val="24"/>
          <w:shd w:val="clear" w:color="auto" w:fill="FFFFFF"/>
        </w:rPr>
        <w:t>VFI</w:t>
      </w:r>
      <w:commentRangeEnd w:id="182"/>
      <w:r w:rsidR="00C36B6F">
        <w:rPr>
          <w:rStyle w:val="CommentReference"/>
        </w:rPr>
        <w:commentReference w:id="182"/>
      </w:r>
      <w:r w:rsidR="004C285F">
        <w:rPr>
          <w:rFonts w:ascii="Times New Roman" w:hAnsi="Times New Roman"/>
          <w:color w:val="000000"/>
          <w:sz w:val="24"/>
          <w:szCs w:val="24"/>
          <w:shd w:val="clear" w:color="auto" w:fill="FFFFFF"/>
        </w:rPr>
        <w:t>,</w:t>
      </w:r>
      <w:r w:rsidR="004C285F" w:rsidRPr="004C285F">
        <w:rPr>
          <w:rFonts w:ascii="Times New Roman" w:hAnsi="Times New Roman"/>
          <w:color w:val="000000"/>
          <w:sz w:val="24"/>
          <w:szCs w:val="24"/>
          <w:shd w:val="clear" w:color="auto" w:fill="FFFFFF"/>
        </w:rPr>
        <w:t xml:space="preserve"> and</w:t>
      </w:r>
      <w:r w:rsidR="00021971">
        <w:rPr>
          <w:rFonts w:ascii="Times New Roman" w:hAnsi="Times New Roman"/>
          <w:color w:val="000000"/>
          <w:sz w:val="24"/>
          <w:szCs w:val="24"/>
          <w:shd w:val="clear" w:color="auto" w:fill="FFFFFF"/>
        </w:rPr>
        <w:t xml:space="preserve"> the</w:t>
      </w:r>
      <w:r w:rsidR="004C285F" w:rsidRPr="004C285F">
        <w:rPr>
          <w:rFonts w:ascii="Times New Roman" w:hAnsi="Times New Roman"/>
          <w:color w:val="000000"/>
          <w:sz w:val="24"/>
          <w:szCs w:val="24"/>
          <w:shd w:val="clear" w:color="auto" w:fill="FFFFFF"/>
        </w:rPr>
        <w:t xml:space="preserve"> VFI</w:t>
      </w:r>
      <w:r w:rsidR="004C285F">
        <w:rPr>
          <w:rFonts w:ascii="Times New Roman" w:hAnsi="Times New Roman"/>
          <w:color w:val="000000"/>
          <w:sz w:val="24"/>
          <w:szCs w:val="24"/>
          <w:shd w:val="clear" w:color="auto" w:fill="FFFFFF"/>
        </w:rPr>
        <w:t>.</w:t>
      </w:r>
      <w:r w:rsidR="002860F0">
        <w:rPr>
          <w:rFonts w:ascii="Times New Roman" w:hAnsi="Times New Roman"/>
          <w:color w:val="000000"/>
          <w:sz w:val="24"/>
          <w:szCs w:val="24"/>
          <w:shd w:val="clear" w:color="auto" w:fill="FFFFFF"/>
        </w:rPr>
        <w:t xml:space="preserve"> </w:t>
      </w:r>
      <w:r w:rsidR="002860F0" w:rsidRPr="00345873">
        <w:rPr>
          <w:rFonts w:ascii="Times New Roman" w:hAnsi="Times New Roman"/>
          <w:color w:val="000000"/>
          <w:sz w:val="24"/>
          <w:szCs w:val="24"/>
          <w:shd w:val="clear" w:color="auto" w:fill="FFFFFF"/>
        </w:rPr>
        <w:t>Even though Clary et al. (1998) provided a solid foundation for theories of volunteerism, after reviewing the</w:t>
      </w:r>
      <w:r w:rsidR="002860F0">
        <w:rPr>
          <w:rFonts w:ascii="Times New Roman" w:hAnsi="Times New Roman"/>
          <w:color w:val="000000"/>
          <w:sz w:val="24"/>
          <w:szCs w:val="24"/>
          <w:shd w:val="clear" w:color="auto" w:fill="FFFFFF"/>
        </w:rPr>
        <w:t xml:space="preserve"> VFI</w:t>
      </w:r>
      <w:r w:rsidR="002860F0" w:rsidRPr="00345873">
        <w:rPr>
          <w:rFonts w:ascii="Times New Roman" w:hAnsi="Times New Roman"/>
          <w:color w:val="000000"/>
          <w:sz w:val="24"/>
          <w:szCs w:val="24"/>
          <w:shd w:val="clear" w:color="auto" w:fill="FFFFFF"/>
        </w:rPr>
        <w:t xml:space="preserve"> survey items one could conclude that the social category was not </w:t>
      </w:r>
      <w:r w:rsidR="002860F0">
        <w:rPr>
          <w:rFonts w:ascii="Times New Roman" w:hAnsi="Times New Roman"/>
          <w:color w:val="000000"/>
          <w:sz w:val="24"/>
          <w:szCs w:val="24"/>
          <w:shd w:val="clear" w:color="auto" w:fill="FFFFFF"/>
        </w:rPr>
        <w:t xml:space="preserve">well </w:t>
      </w:r>
      <w:r w:rsidR="002860F0" w:rsidRPr="00345873">
        <w:rPr>
          <w:rFonts w:ascii="Times New Roman" w:hAnsi="Times New Roman"/>
          <w:color w:val="000000"/>
          <w:sz w:val="24"/>
          <w:szCs w:val="24"/>
          <w:shd w:val="clear" w:color="auto" w:fill="FFFFFF"/>
        </w:rPr>
        <w:t>represented as being completely social since it left out making new friends. It only included spending time with current friends</w:t>
      </w:r>
      <w:r w:rsidR="002860F0">
        <w:rPr>
          <w:rFonts w:ascii="Times New Roman" w:hAnsi="Times New Roman"/>
          <w:color w:val="000000"/>
          <w:sz w:val="24"/>
          <w:szCs w:val="24"/>
          <w:shd w:val="clear" w:color="auto" w:fill="FFFFFF"/>
        </w:rPr>
        <w:t xml:space="preserve"> who volunteer</w:t>
      </w:r>
      <w:r w:rsidR="002860F0" w:rsidRPr="00345873">
        <w:rPr>
          <w:rFonts w:ascii="Times New Roman" w:hAnsi="Times New Roman"/>
          <w:color w:val="000000"/>
          <w:sz w:val="24"/>
          <w:szCs w:val="24"/>
          <w:shd w:val="clear" w:color="auto" w:fill="FFFFFF"/>
        </w:rPr>
        <w:t>.</w:t>
      </w:r>
      <w:r w:rsidR="002860F0">
        <w:rPr>
          <w:rFonts w:ascii="Times New Roman" w:hAnsi="Times New Roman"/>
          <w:color w:val="000000"/>
          <w:sz w:val="24"/>
          <w:szCs w:val="24"/>
          <w:shd w:val="clear" w:color="auto" w:fill="FFFFFF"/>
        </w:rPr>
        <w:t xml:space="preserve"> Due to this, the survey used in the current study included additional motivational items to supplement the VFI. </w:t>
      </w:r>
      <w:r w:rsidR="00421C45">
        <w:rPr>
          <w:rFonts w:ascii="Times New Roman" w:hAnsi="Times New Roman"/>
          <w:color w:val="000000"/>
          <w:sz w:val="24"/>
          <w:szCs w:val="24"/>
          <w:shd w:val="clear" w:color="auto" w:fill="FFFFFF"/>
        </w:rPr>
        <w:t>The final section capture</w:t>
      </w:r>
      <w:r w:rsidR="002860F0">
        <w:rPr>
          <w:rFonts w:ascii="Times New Roman" w:hAnsi="Times New Roman"/>
          <w:color w:val="000000"/>
          <w:sz w:val="24"/>
          <w:szCs w:val="24"/>
          <w:shd w:val="clear" w:color="auto" w:fill="FFFFFF"/>
        </w:rPr>
        <w:t>s</w:t>
      </w:r>
      <w:r w:rsidR="00421C45">
        <w:rPr>
          <w:rFonts w:ascii="Times New Roman" w:hAnsi="Times New Roman"/>
          <w:color w:val="000000"/>
          <w:sz w:val="24"/>
          <w:szCs w:val="24"/>
          <w:shd w:val="clear" w:color="auto" w:fill="FFFFFF"/>
        </w:rPr>
        <w:t xml:space="preserve"> respondent </w:t>
      </w:r>
      <w:r w:rsidR="00D9620C">
        <w:rPr>
          <w:rFonts w:ascii="Times New Roman" w:hAnsi="Times New Roman"/>
          <w:color w:val="000000"/>
          <w:sz w:val="24"/>
          <w:szCs w:val="24"/>
          <w:shd w:val="clear" w:color="auto" w:fill="FFFFFF"/>
        </w:rPr>
        <w:t>demographics</w:t>
      </w:r>
      <w:r w:rsidR="00591AEF">
        <w:rPr>
          <w:rFonts w:ascii="Times New Roman" w:hAnsi="Times New Roman"/>
          <w:color w:val="000000"/>
          <w:sz w:val="24"/>
          <w:szCs w:val="24"/>
          <w:shd w:val="clear" w:color="auto" w:fill="FFFFFF"/>
        </w:rPr>
        <w:t xml:space="preserve">. </w:t>
      </w:r>
      <w:r w:rsidR="002860F0">
        <w:rPr>
          <w:rFonts w:ascii="Times New Roman" w:hAnsi="Times New Roman"/>
          <w:color w:val="000000"/>
          <w:sz w:val="24"/>
          <w:szCs w:val="24"/>
          <w:shd w:val="clear" w:color="auto" w:fill="FFFFFF"/>
        </w:rPr>
        <w:t xml:space="preserve">Animal specific items were added in addition to the social items stated previously. Animal specific items included what type of animal was used and how many were used currently and in the past per </w:t>
      </w:r>
      <w:commentRangeStart w:id="183"/>
      <w:r w:rsidR="002860F0">
        <w:rPr>
          <w:rFonts w:ascii="Times New Roman" w:hAnsi="Times New Roman"/>
          <w:color w:val="000000"/>
          <w:sz w:val="24"/>
          <w:szCs w:val="24"/>
          <w:shd w:val="clear" w:color="auto" w:fill="FFFFFF"/>
        </w:rPr>
        <w:t>volunteer</w:t>
      </w:r>
      <w:commentRangeEnd w:id="183"/>
      <w:r w:rsidR="000814EE">
        <w:rPr>
          <w:rStyle w:val="CommentReference"/>
        </w:rPr>
        <w:commentReference w:id="183"/>
      </w:r>
      <w:r w:rsidR="002860F0">
        <w:rPr>
          <w:rFonts w:ascii="Times New Roman" w:hAnsi="Times New Roman"/>
          <w:color w:val="000000"/>
          <w:sz w:val="24"/>
          <w:szCs w:val="24"/>
          <w:shd w:val="clear" w:color="auto" w:fill="FFFFFF"/>
        </w:rPr>
        <w:t xml:space="preserve">. </w:t>
      </w:r>
      <w:ins w:id="184" w:author="Nicolas Dolce" w:date="2022-05-16T22:51:00Z">
        <w:r w:rsidR="00090A5E">
          <w:rPr>
            <w:rFonts w:ascii="Times New Roman" w:hAnsi="Times New Roman"/>
            <w:color w:val="000000"/>
            <w:sz w:val="24"/>
            <w:szCs w:val="24"/>
            <w:shd w:val="clear" w:color="auto" w:fill="FFFFFF"/>
          </w:rPr>
          <w:t>The idea to include these came from Collins, 2014</w:t>
        </w:r>
      </w:ins>
      <w:ins w:id="185" w:author="Nicolas Dolce" w:date="2022-05-16T22:52:00Z">
        <w:r w:rsidR="00090A5E">
          <w:rPr>
            <w:rFonts w:ascii="Times New Roman" w:hAnsi="Times New Roman"/>
            <w:color w:val="000000"/>
            <w:sz w:val="24"/>
            <w:szCs w:val="24"/>
            <w:shd w:val="clear" w:color="auto" w:fill="FFFFFF"/>
          </w:rPr>
          <w:t>.</w:t>
        </w:r>
      </w:ins>
    </w:p>
    <w:p w14:paraId="433970E2" w14:textId="7A70920C" w:rsidR="009D561D" w:rsidRPr="00832A43" w:rsidRDefault="00472B46">
      <w:pPr>
        <w:spacing w:line="480" w:lineRule="auto"/>
        <w:ind w:firstLine="720"/>
        <w:rPr>
          <w:rFonts w:ascii="Times New Roman" w:hAnsi="Times New Roman"/>
          <w:color w:val="000000"/>
          <w:sz w:val="24"/>
          <w:szCs w:val="24"/>
          <w:rPrChange w:id="186" w:author="Nicolas Dolce" w:date="2022-05-16T22:56:00Z">
            <w:rPr>
              <w:rFonts w:ascii="Times New Roman" w:hAnsi="Times New Roman"/>
              <w:color w:val="000000"/>
              <w:sz w:val="24"/>
              <w:szCs w:val="24"/>
              <w:shd w:val="clear" w:color="auto" w:fill="FFFFFF"/>
            </w:rPr>
          </w:rPrChange>
        </w:rPr>
      </w:pPr>
      <w:r w:rsidRPr="00745460">
        <w:rPr>
          <w:rFonts w:ascii="Times New Roman" w:hAnsi="Times New Roman"/>
          <w:color w:val="000000"/>
          <w:sz w:val="24"/>
          <w:szCs w:val="24"/>
          <w:shd w:val="clear" w:color="auto" w:fill="FFFFFF"/>
        </w:rPr>
        <w:lastRenderedPageBreak/>
        <w:t>Commitm</w:t>
      </w:r>
      <w:r w:rsidRPr="00472B46">
        <w:rPr>
          <w:rFonts w:ascii="Times New Roman" w:hAnsi="Times New Roman"/>
          <w:color w:val="000000"/>
          <w:sz w:val="24"/>
          <w:szCs w:val="24"/>
          <w:shd w:val="clear" w:color="auto" w:fill="FFFFFF"/>
        </w:rPr>
        <w:t xml:space="preserve">ent questions were </w:t>
      </w:r>
      <w:r w:rsidRPr="0093788B">
        <w:rPr>
          <w:rFonts w:ascii="Times New Roman" w:hAnsi="Times New Roman"/>
          <w:color w:val="000000"/>
          <w:sz w:val="24"/>
          <w:szCs w:val="24"/>
        </w:rPr>
        <w:t xml:space="preserve">added to try to </w:t>
      </w:r>
      <w:r w:rsidR="008A4BBB">
        <w:rPr>
          <w:rFonts w:ascii="Times New Roman" w:hAnsi="Times New Roman"/>
          <w:color w:val="000000"/>
          <w:sz w:val="24"/>
          <w:szCs w:val="24"/>
        </w:rPr>
        <w:t>gain</w:t>
      </w:r>
      <w:r w:rsidR="008A4BBB" w:rsidRPr="0093788B">
        <w:rPr>
          <w:rFonts w:ascii="Times New Roman" w:hAnsi="Times New Roman"/>
          <w:color w:val="000000"/>
          <w:sz w:val="24"/>
          <w:szCs w:val="24"/>
        </w:rPr>
        <w:t xml:space="preserve"> </w:t>
      </w:r>
      <w:r w:rsidRPr="0093788B">
        <w:rPr>
          <w:rFonts w:ascii="Times New Roman" w:hAnsi="Times New Roman"/>
          <w:color w:val="000000"/>
          <w:sz w:val="24"/>
          <w:szCs w:val="24"/>
        </w:rPr>
        <w:t>a</w:t>
      </w:r>
      <w:r w:rsidR="008A4BBB">
        <w:rPr>
          <w:rFonts w:ascii="Times New Roman" w:hAnsi="Times New Roman"/>
          <w:color w:val="000000"/>
          <w:sz w:val="24"/>
          <w:szCs w:val="24"/>
        </w:rPr>
        <w:t>n</w:t>
      </w:r>
      <w:r w:rsidRPr="0093788B">
        <w:rPr>
          <w:rFonts w:ascii="Times New Roman" w:hAnsi="Times New Roman"/>
          <w:color w:val="000000"/>
          <w:sz w:val="24"/>
          <w:szCs w:val="24"/>
        </w:rPr>
        <w:t xml:space="preserve"> understanding of how </w:t>
      </w:r>
      <w:ins w:id="187" w:author="Microsoft Office User" w:date="2022-05-16T20:27:00Z">
        <w:r w:rsidR="000814EE">
          <w:rPr>
            <w:rFonts w:ascii="Times New Roman" w:hAnsi="Times New Roman"/>
            <w:color w:val="000000"/>
            <w:sz w:val="24"/>
            <w:szCs w:val="24"/>
          </w:rPr>
          <w:t xml:space="preserve">volunteers varied in their level of </w:t>
        </w:r>
      </w:ins>
      <w:del w:id="188" w:author="Nicolas Dolce" w:date="2022-05-16T22:53:00Z">
        <w:r w:rsidRPr="0093788B" w:rsidDel="00A46C51">
          <w:rPr>
            <w:rFonts w:ascii="Times New Roman" w:hAnsi="Times New Roman"/>
            <w:color w:val="000000"/>
            <w:sz w:val="24"/>
            <w:szCs w:val="24"/>
          </w:rPr>
          <w:delText>committ</w:delText>
        </w:r>
      </w:del>
      <w:ins w:id="189" w:author="Microsoft Office User" w:date="2022-05-16T20:27:00Z">
        <w:del w:id="190" w:author="Nicolas Dolce" w:date="2022-05-16T22:53:00Z">
          <w:r w:rsidR="000814EE" w:rsidDel="00A46C51">
            <w:rPr>
              <w:rFonts w:ascii="Times New Roman" w:hAnsi="Times New Roman"/>
              <w:color w:val="000000"/>
              <w:sz w:val="24"/>
              <w:szCs w:val="24"/>
            </w:rPr>
            <w:delText>ment</w:delText>
          </w:r>
        </w:del>
      </w:ins>
      <w:ins w:id="191" w:author="Nicolas Dolce" w:date="2022-05-16T22:53:00Z">
        <w:r w:rsidR="00A46C51" w:rsidRPr="0093788B">
          <w:rPr>
            <w:rFonts w:ascii="Times New Roman" w:hAnsi="Times New Roman"/>
            <w:color w:val="000000"/>
            <w:sz w:val="24"/>
            <w:szCs w:val="24"/>
          </w:rPr>
          <w:t>commitm</w:t>
        </w:r>
        <w:r w:rsidR="00A46C51">
          <w:rPr>
            <w:rFonts w:ascii="Times New Roman" w:hAnsi="Times New Roman"/>
            <w:color w:val="000000"/>
            <w:sz w:val="24"/>
            <w:szCs w:val="24"/>
          </w:rPr>
          <w:t>ent</w:t>
        </w:r>
      </w:ins>
      <w:del w:id="192" w:author="Microsoft Office User" w:date="2022-05-16T20:27:00Z">
        <w:r w:rsidRPr="0093788B" w:rsidDel="000814EE">
          <w:rPr>
            <w:rFonts w:ascii="Times New Roman" w:hAnsi="Times New Roman"/>
            <w:color w:val="000000"/>
            <w:sz w:val="24"/>
            <w:szCs w:val="24"/>
          </w:rPr>
          <w:delText>ed our participants are</w:delText>
        </w:r>
      </w:del>
      <w:r w:rsidRPr="0093788B">
        <w:rPr>
          <w:rFonts w:ascii="Times New Roman" w:hAnsi="Times New Roman"/>
          <w:color w:val="000000"/>
          <w:sz w:val="24"/>
          <w:szCs w:val="24"/>
        </w:rPr>
        <w:t xml:space="preserve">. We are also asking about </w:t>
      </w:r>
      <w:commentRangeStart w:id="193"/>
      <w:r w:rsidRPr="0093788B">
        <w:rPr>
          <w:rFonts w:ascii="Times New Roman" w:hAnsi="Times New Roman"/>
          <w:color w:val="000000"/>
          <w:sz w:val="24"/>
          <w:szCs w:val="24"/>
        </w:rPr>
        <w:t xml:space="preserve">demotivators </w:t>
      </w:r>
      <w:commentRangeEnd w:id="193"/>
      <w:r w:rsidR="000814EE">
        <w:rPr>
          <w:rStyle w:val="CommentReference"/>
        </w:rPr>
        <w:commentReference w:id="193"/>
      </w:r>
      <w:r w:rsidRPr="0093788B">
        <w:rPr>
          <w:rFonts w:ascii="Times New Roman" w:hAnsi="Times New Roman"/>
          <w:color w:val="000000"/>
          <w:sz w:val="24"/>
          <w:szCs w:val="24"/>
        </w:rPr>
        <w:t>because there is not much information on this</w:t>
      </w:r>
      <w:r w:rsidR="00004E65">
        <w:rPr>
          <w:rFonts w:ascii="Times New Roman" w:hAnsi="Times New Roman"/>
          <w:color w:val="000000"/>
          <w:sz w:val="24"/>
          <w:szCs w:val="24"/>
        </w:rPr>
        <w:t xml:space="preserve"> in the literature.</w:t>
      </w:r>
      <w:ins w:id="195" w:author="Nicolas Dolce" w:date="2022-05-16T22:55:00Z">
        <w:r w:rsidR="00832A43">
          <w:rPr>
            <w:rFonts w:ascii="Times New Roman" w:hAnsi="Times New Roman"/>
            <w:color w:val="000000"/>
            <w:sz w:val="24"/>
            <w:szCs w:val="24"/>
          </w:rPr>
          <w:t xml:space="preserve"> Items include reasons</w:t>
        </w:r>
      </w:ins>
      <w:ins w:id="196" w:author="Nicolas Dolce" w:date="2022-05-16T22:56:00Z">
        <w:r w:rsidR="00832A43">
          <w:rPr>
            <w:rFonts w:ascii="Times New Roman" w:hAnsi="Times New Roman"/>
            <w:color w:val="000000"/>
            <w:sz w:val="24"/>
            <w:szCs w:val="24"/>
          </w:rPr>
          <w:t xml:space="preserve"> </w:t>
        </w:r>
        <w:r w:rsidR="00832A43" w:rsidRPr="00832A43">
          <w:rPr>
            <w:rFonts w:ascii="Times New Roman" w:hAnsi="Times New Roman"/>
            <w:color w:val="000000"/>
            <w:sz w:val="24"/>
            <w:szCs w:val="24"/>
          </w:rPr>
          <w:t>why they have left a site or reasons they do not volunteer more hours</w:t>
        </w:r>
        <w:r w:rsidR="00832A43">
          <w:rPr>
            <w:rFonts w:ascii="Times New Roman" w:hAnsi="Times New Roman"/>
            <w:color w:val="000000"/>
            <w:sz w:val="24"/>
            <w:szCs w:val="24"/>
          </w:rPr>
          <w:t xml:space="preserve">. </w:t>
        </w:r>
      </w:ins>
      <w:del w:id="197" w:author="Nicolas Dolce" w:date="2022-05-16T22:56:00Z">
        <w:r w:rsidR="00004E65" w:rsidDel="00832A43">
          <w:rPr>
            <w:rFonts w:ascii="Times New Roman" w:hAnsi="Times New Roman"/>
            <w:color w:val="000000"/>
            <w:sz w:val="24"/>
            <w:szCs w:val="24"/>
          </w:rPr>
          <w:delText xml:space="preserve"> </w:delText>
        </w:r>
      </w:del>
      <w:r w:rsidR="007714B6">
        <w:rPr>
          <w:rFonts w:ascii="Times New Roman" w:hAnsi="Times New Roman"/>
          <w:bCs/>
          <w:sz w:val="24"/>
          <w:szCs w:val="24"/>
        </w:rPr>
        <w:t xml:space="preserve">Questions on the </w:t>
      </w:r>
      <w:r w:rsidR="00B9093A">
        <w:rPr>
          <w:rFonts w:ascii="Times New Roman" w:hAnsi="Times New Roman"/>
          <w:bCs/>
          <w:sz w:val="24"/>
          <w:szCs w:val="24"/>
        </w:rPr>
        <w:t xml:space="preserve">demographic portion </w:t>
      </w:r>
      <w:r w:rsidR="00BC21E2">
        <w:rPr>
          <w:rFonts w:ascii="Times New Roman" w:hAnsi="Times New Roman"/>
          <w:bCs/>
          <w:sz w:val="24"/>
          <w:szCs w:val="24"/>
        </w:rPr>
        <w:t xml:space="preserve">included </w:t>
      </w:r>
      <w:r w:rsidR="00C36B6F">
        <w:rPr>
          <w:rFonts w:ascii="Times New Roman" w:hAnsi="Times New Roman"/>
          <w:bCs/>
          <w:sz w:val="24"/>
          <w:szCs w:val="24"/>
        </w:rPr>
        <w:t xml:space="preserve">typical factors such as gender, race, and age as well as additional </w:t>
      </w:r>
      <w:r w:rsidR="00BC21E2">
        <w:rPr>
          <w:rFonts w:ascii="Times New Roman" w:hAnsi="Times New Roman"/>
          <w:sz w:val="24"/>
          <w:szCs w:val="24"/>
        </w:rPr>
        <w:t>i</w:t>
      </w:r>
      <w:r w:rsidR="007714B6" w:rsidRPr="006F269E">
        <w:rPr>
          <w:rFonts w:ascii="Times New Roman" w:hAnsi="Times New Roman"/>
          <w:sz w:val="24"/>
          <w:szCs w:val="24"/>
        </w:rPr>
        <w:t>nformation on household or employment</w:t>
      </w:r>
      <w:r w:rsidR="00BC21E2">
        <w:rPr>
          <w:rFonts w:ascii="Times New Roman" w:hAnsi="Times New Roman"/>
          <w:sz w:val="24"/>
          <w:szCs w:val="24"/>
        </w:rPr>
        <w:t>, which may</w:t>
      </w:r>
      <w:r w:rsidR="007714B6" w:rsidRPr="006F269E">
        <w:rPr>
          <w:rFonts w:ascii="Times New Roman" w:hAnsi="Times New Roman"/>
          <w:sz w:val="24"/>
          <w:szCs w:val="24"/>
        </w:rPr>
        <w:t xml:space="preserve"> capture many</w:t>
      </w:r>
      <w:r w:rsidR="0047063F">
        <w:rPr>
          <w:rFonts w:ascii="Times New Roman" w:hAnsi="Times New Roman"/>
          <w:sz w:val="24"/>
          <w:szCs w:val="24"/>
        </w:rPr>
        <w:t xml:space="preserve"> factors associated with volunteering. </w:t>
      </w:r>
      <w:r w:rsidR="005C79B6">
        <w:rPr>
          <w:rFonts w:ascii="Times New Roman" w:hAnsi="Times New Roman"/>
          <w:color w:val="000000"/>
          <w:sz w:val="24"/>
          <w:szCs w:val="24"/>
          <w:shd w:val="clear" w:color="auto" w:fill="FFFFFF"/>
        </w:rPr>
        <w:t xml:space="preserve">Refer to </w:t>
      </w:r>
      <w:r w:rsidR="00C36B6F">
        <w:rPr>
          <w:rFonts w:ascii="Times New Roman" w:hAnsi="Times New Roman"/>
          <w:color w:val="000000"/>
          <w:sz w:val="24"/>
          <w:szCs w:val="24"/>
          <w:shd w:val="clear" w:color="auto" w:fill="FFFFFF"/>
        </w:rPr>
        <w:t>A</w:t>
      </w:r>
      <w:r w:rsidR="005C79B6">
        <w:rPr>
          <w:rFonts w:ascii="Times New Roman" w:hAnsi="Times New Roman"/>
          <w:color w:val="000000"/>
          <w:sz w:val="24"/>
          <w:szCs w:val="24"/>
          <w:shd w:val="clear" w:color="auto" w:fill="FFFFFF"/>
        </w:rPr>
        <w:t>ppendix</w:t>
      </w:r>
      <w:r w:rsidR="00973750">
        <w:rPr>
          <w:rFonts w:ascii="Times New Roman" w:hAnsi="Times New Roman"/>
          <w:sz w:val="24"/>
          <w:szCs w:val="24"/>
        </w:rPr>
        <w:t>.</w:t>
      </w:r>
      <w:r w:rsidR="00B4085D">
        <w:rPr>
          <w:rFonts w:ascii="Times New Roman" w:hAnsi="Times New Roman"/>
          <w:color w:val="000000"/>
          <w:sz w:val="24"/>
          <w:szCs w:val="24"/>
          <w:shd w:val="clear" w:color="auto" w:fill="FFFFFF"/>
        </w:rPr>
        <w:t xml:space="preserve"> </w:t>
      </w:r>
    </w:p>
    <w:p w14:paraId="1E1F142F" w14:textId="0CEFABF5" w:rsidR="009243DF" w:rsidRDefault="009243DF" w:rsidP="0080504A">
      <w:pPr>
        <w:rPr>
          <w:rFonts w:ascii="Times New Roman" w:hAnsi="Times New Roman"/>
          <w:b/>
          <w:sz w:val="24"/>
          <w:szCs w:val="24"/>
        </w:rPr>
      </w:pPr>
      <w:r>
        <w:rPr>
          <w:rFonts w:ascii="Times New Roman" w:hAnsi="Times New Roman"/>
          <w:b/>
          <w:sz w:val="24"/>
          <w:szCs w:val="24"/>
        </w:rPr>
        <w:t>Procedure</w:t>
      </w:r>
    </w:p>
    <w:p w14:paraId="487B1655" w14:textId="1E03DF10" w:rsidR="00D806A5" w:rsidRPr="0093788B" w:rsidDel="001C286B" w:rsidRDefault="00D9620C" w:rsidP="0093788B">
      <w:pPr>
        <w:pStyle w:val="CommentText"/>
        <w:spacing w:line="480" w:lineRule="auto"/>
        <w:rPr>
          <w:del w:id="198" w:author="Nicolas Dolce" w:date="2022-05-16T22:58:00Z"/>
          <w:rFonts w:ascii="Times New Roman" w:hAnsi="Times New Roman"/>
        </w:rPr>
      </w:pPr>
      <w:r>
        <w:rPr>
          <w:rFonts w:ascii="Times New Roman" w:hAnsi="Times New Roman"/>
          <w:b/>
          <w:sz w:val="24"/>
          <w:szCs w:val="24"/>
        </w:rPr>
        <w:tab/>
      </w:r>
      <w:r w:rsidRPr="00745460">
        <w:rPr>
          <w:rFonts w:ascii="Times New Roman" w:hAnsi="Times New Roman"/>
          <w:bCs/>
          <w:sz w:val="24"/>
          <w:szCs w:val="24"/>
        </w:rPr>
        <w:t xml:space="preserve">The survey was </w:t>
      </w:r>
      <w:r w:rsidR="000E4DD8">
        <w:rPr>
          <w:rFonts w:ascii="Times New Roman" w:hAnsi="Times New Roman"/>
          <w:bCs/>
          <w:sz w:val="24"/>
          <w:szCs w:val="24"/>
        </w:rPr>
        <w:t>administered</w:t>
      </w:r>
      <w:r w:rsidRPr="00D806A5">
        <w:rPr>
          <w:rFonts w:ascii="Times New Roman" w:hAnsi="Times New Roman"/>
          <w:bCs/>
          <w:sz w:val="24"/>
          <w:szCs w:val="24"/>
        </w:rPr>
        <w:t xml:space="preserve"> electronically.</w:t>
      </w:r>
      <w:r w:rsidR="0047063F">
        <w:rPr>
          <w:rFonts w:ascii="Times New Roman" w:hAnsi="Times New Roman"/>
        </w:rPr>
        <w:t xml:space="preserve"> </w:t>
      </w:r>
      <w:r w:rsidR="00577E6D">
        <w:rPr>
          <w:rFonts w:ascii="Times New Roman" w:hAnsi="Times New Roman"/>
          <w:sz w:val="24"/>
          <w:szCs w:val="24"/>
        </w:rPr>
        <w:t>I</w:t>
      </w:r>
      <w:r w:rsidR="00D806A5" w:rsidRPr="0093788B">
        <w:rPr>
          <w:rFonts w:ascii="Times New Roman" w:hAnsi="Times New Roman"/>
          <w:sz w:val="24"/>
          <w:szCs w:val="24"/>
        </w:rPr>
        <w:t>t takes about</w:t>
      </w:r>
      <w:r w:rsidR="00577E6D">
        <w:rPr>
          <w:rFonts w:ascii="Times New Roman" w:hAnsi="Times New Roman"/>
          <w:sz w:val="24"/>
          <w:szCs w:val="24"/>
        </w:rPr>
        <w:t xml:space="preserve"> ten</w:t>
      </w:r>
      <w:r w:rsidR="00D806A5" w:rsidRPr="0093788B">
        <w:rPr>
          <w:rFonts w:ascii="Times New Roman" w:hAnsi="Times New Roman"/>
          <w:sz w:val="24"/>
          <w:szCs w:val="24"/>
        </w:rPr>
        <w:t xml:space="preserve"> minutes</w:t>
      </w:r>
      <w:r w:rsidR="00577E6D">
        <w:rPr>
          <w:rFonts w:ascii="Times New Roman" w:hAnsi="Times New Roman"/>
          <w:sz w:val="24"/>
          <w:szCs w:val="24"/>
        </w:rPr>
        <w:t xml:space="preserve"> to complete. Pet Partners</w:t>
      </w:r>
      <w:r w:rsidR="00D806A5" w:rsidRPr="0093788B">
        <w:rPr>
          <w:rFonts w:ascii="Times New Roman" w:hAnsi="Times New Roman"/>
          <w:sz w:val="24"/>
          <w:szCs w:val="24"/>
        </w:rPr>
        <w:t xml:space="preserve"> emailed the </w:t>
      </w:r>
      <w:r w:rsidR="00577E6D">
        <w:rPr>
          <w:rFonts w:ascii="Times New Roman" w:hAnsi="Times New Roman"/>
          <w:sz w:val="24"/>
          <w:szCs w:val="24"/>
        </w:rPr>
        <w:t>survey l</w:t>
      </w:r>
      <w:r w:rsidR="00D806A5" w:rsidRPr="0093788B">
        <w:rPr>
          <w:rFonts w:ascii="Times New Roman" w:hAnsi="Times New Roman"/>
          <w:sz w:val="24"/>
          <w:szCs w:val="24"/>
        </w:rPr>
        <w:t xml:space="preserve">ink to </w:t>
      </w:r>
      <w:r w:rsidR="003A2086">
        <w:rPr>
          <w:rFonts w:ascii="Times New Roman" w:hAnsi="Times New Roman"/>
          <w:sz w:val="24"/>
          <w:szCs w:val="24"/>
        </w:rPr>
        <w:t xml:space="preserve">7,318 </w:t>
      </w:r>
      <w:r w:rsidR="00D806A5" w:rsidRPr="0093788B">
        <w:rPr>
          <w:rFonts w:ascii="Times New Roman" w:hAnsi="Times New Roman"/>
          <w:sz w:val="24"/>
          <w:szCs w:val="24"/>
        </w:rPr>
        <w:t>animal handlers</w:t>
      </w:r>
      <w:r w:rsidR="0047063F">
        <w:rPr>
          <w:rFonts w:ascii="Times New Roman" w:hAnsi="Times New Roman"/>
          <w:sz w:val="24"/>
          <w:szCs w:val="24"/>
        </w:rPr>
        <w:t xml:space="preserve"> in the organization from all</w:t>
      </w:r>
      <w:r w:rsidR="00D806A5" w:rsidRPr="0093788B">
        <w:rPr>
          <w:rFonts w:ascii="Times New Roman" w:hAnsi="Times New Roman"/>
          <w:sz w:val="24"/>
          <w:szCs w:val="24"/>
        </w:rPr>
        <w:t xml:space="preserve"> </w:t>
      </w:r>
      <w:r w:rsidR="0047063F">
        <w:rPr>
          <w:rFonts w:ascii="Times New Roman" w:hAnsi="Times New Roman"/>
          <w:sz w:val="24"/>
          <w:szCs w:val="24"/>
        </w:rPr>
        <w:t xml:space="preserve">around the </w:t>
      </w:r>
      <w:commentRangeStart w:id="199"/>
      <w:r w:rsidR="0047063F">
        <w:rPr>
          <w:rFonts w:ascii="Times New Roman" w:hAnsi="Times New Roman"/>
          <w:sz w:val="24"/>
          <w:szCs w:val="24"/>
        </w:rPr>
        <w:t>world</w:t>
      </w:r>
      <w:commentRangeEnd w:id="199"/>
      <w:r w:rsidR="000814EE">
        <w:rPr>
          <w:rStyle w:val="CommentReference"/>
        </w:rPr>
        <w:commentReference w:id="199"/>
      </w:r>
      <w:r w:rsidR="0047063F">
        <w:rPr>
          <w:rFonts w:ascii="Times New Roman" w:hAnsi="Times New Roman"/>
          <w:sz w:val="24"/>
          <w:szCs w:val="24"/>
        </w:rPr>
        <w:t>.</w:t>
      </w:r>
    </w:p>
    <w:p w14:paraId="61A48090" w14:textId="3514A115" w:rsidR="00D9620C" w:rsidDel="001C286B" w:rsidRDefault="00D9620C" w:rsidP="0080504A">
      <w:pPr>
        <w:rPr>
          <w:del w:id="200" w:author="Nicolas Dolce" w:date="2022-05-16T22:58:00Z"/>
          <w:rFonts w:ascii="Times New Roman" w:hAnsi="Times New Roman"/>
          <w:b/>
          <w:sz w:val="24"/>
          <w:szCs w:val="24"/>
        </w:rPr>
      </w:pPr>
    </w:p>
    <w:p w14:paraId="3DE56933" w14:textId="311D6F58" w:rsidR="00AC3A65" w:rsidDel="001C286B" w:rsidRDefault="00A11237" w:rsidP="004C1895">
      <w:pPr>
        <w:spacing w:line="480" w:lineRule="auto"/>
        <w:rPr>
          <w:del w:id="201" w:author="Nicolas Dolce" w:date="2022-05-16T22:58:00Z"/>
          <w:rFonts w:ascii="Times New Roman" w:hAnsi="Times New Roman"/>
          <w:bCs/>
          <w:sz w:val="24"/>
          <w:szCs w:val="24"/>
        </w:rPr>
      </w:pPr>
      <w:del w:id="202" w:author="Nicolas Dolce" w:date="2022-05-16T22:58:00Z">
        <w:r w:rsidDel="001C286B">
          <w:rPr>
            <w:rFonts w:ascii="Times New Roman" w:hAnsi="Times New Roman"/>
            <w:b/>
            <w:sz w:val="24"/>
            <w:szCs w:val="24"/>
          </w:rPr>
          <w:tab/>
        </w:r>
      </w:del>
    </w:p>
    <w:p w14:paraId="6DE93E83" w14:textId="68A999FB" w:rsidR="00B73C2F" w:rsidRPr="004C1895" w:rsidDel="001C286B" w:rsidRDefault="00B73C2F" w:rsidP="004C1895">
      <w:pPr>
        <w:spacing w:line="480" w:lineRule="auto"/>
        <w:rPr>
          <w:del w:id="203" w:author="Nicolas Dolce" w:date="2022-05-16T22:58:00Z"/>
          <w:rFonts w:ascii="Times New Roman" w:hAnsi="Times New Roman"/>
          <w:bCs/>
          <w:sz w:val="24"/>
          <w:szCs w:val="24"/>
        </w:rPr>
      </w:pPr>
    </w:p>
    <w:p w14:paraId="07CFCFCD" w14:textId="0A9BF3C0" w:rsidR="0047063F" w:rsidDel="001C286B" w:rsidRDefault="0047063F">
      <w:pPr>
        <w:rPr>
          <w:del w:id="204" w:author="Nicolas Dolce" w:date="2022-05-16T22:57:00Z"/>
          <w:rFonts w:ascii="Times New Roman" w:hAnsi="Times New Roman"/>
          <w:b/>
          <w:sz w:val="24"/>
          <w:szCs w:val="24"/>
        </w:rPr>
      </w:pPr>
      <w:del w:id="205" w:author="Nicolas Dolce" w:date="2022-05-16T22:57:00Z">
        <w:r w:rsidDel="001C286B">
          <w:rPr>
            <w:rFonts w:ascii="Times New Roman" w:hAnsi="Times New Roman"/>
            <w:b/>
            <w:sz w:val="24"/>
            <w:szCs w:val="24"/>
          </w:rPr>
          <w:br w:type="page"/>
        </w:r>
      </w:del>
    </w:p>
    <w:p w14:paraId="1BE2B8A9" w14:textId="77777777" w:rsidR="00B73C2F" w:rsidRDefault="00B73C2F">
      <w:pPr>
        <w:pStyle w:val="CommentText"/>
        <w:spacing w:line="480" w:lineRule="auto"/>
        <w:pPrChange w:id="206" w:author="Nicolas Dolce" w:date="2022-05-16T22:58:00Z">
          <w:pPr/>
        </w:pPrChange>
      </w:pPr>
    </w:p>
    <w:p w14:paraId="586FE53A" w14:textId="4C7C1B62" w:rsidR="00095DF3" w:rsidRDefault="00095DF3" w:rsidP="00095DF3">
      <w:pPr>
        <w:jc w:val="center"/>
        <w:rPr>
          <w:rFonts w:ascii="Times New Roman" w:hAnsi="Times New Roman"/>
          <w:b/>
          <w:sz w:val="24"/>
          <w:szCs w:val="24"/>
        </w:rPr>
      </w:pPr>
      <w:r>
        <w:rPr>
          <w:rFonts w:ascii="Times New Roman" w:hAnsi="Times New Roman"/>
          <w:b/>
          <w:sz w:val="24"/>
          <w:szCs w:val="24"/>
        </w:rPr>
        <w:t>Results</w:t>
      </w:r>
    </w:p>
    <w:p w14:paraId="50336600" w14:textId="7675F661" w:rsidR="006F5CBB" w:rsidRPr="00614DD8" w:rsidRDefault="006F5CBB" w:rsidP="00614DD8">
      <w:pPr>
        <w:rPr>
          <w:rFonts w:ascii="Times New Roman" w:hAnsi="Times New Roman"/>
          <w:bCs/>
          <w:i/>
          <w:iCs/>
          <w:sz w:val="24"/>
          <w:szCs w:val="24"/>
        </w:rPr>
      </w:pPr>
      <w:r w:rsidRPr="00614DD8">
        <w:rPr>
          <w:rFonts w:ascii="Times New Roman" w:hAnsi="Times New Roman"/>
          <w:bCs/>
          <w:i/>
          <w:iCs/>
          <w:sz w:val="24"/>
          <w:szCs w:val="24"/>
        </w:rPr>
        <w:t>Demographic</w:t>
      </w:r>
      <w:r>
        <w:rPr>
          <w:rFonts w:ascii="Times New Roman" w:hAnsi="Times New Roman"/>
          <w:bCs/>
          <w:i/>
          <w:iCs/>
          <w:sz w:val="24"/>
          <w:szCs w:val="24"/>
        </w:rPr>
        <w:t xml:space="preserve"> Items</w:t>
      </w:r>
    </w:p>
    <w:p w14:paraId="45D9DE55" w14:textId="491F143A" w:rsidR="0060164F" w:rsidRDefault="003A2086" w:rsidP="00272220">
      <w:pPr>
        <w:spacing w:line="480" w:lineRule="auto"/>
        <w:ind w:firstLine="720"/>
        <w:rPr>
          <w:rFonts w:ascii="Times New Roman" w:hAnsi="Times New Roman"/>
          <w:i/>
          <w:iCs/>
          <w:sz w:val="24"/>
          <w:szCs w:val="24"/>
        </w:rPr>
      </w:pPr>
      <w:r>
        <w:rPr>
          <w:rFonts w:ascii="Times New Roman" w:hAnsi="Times New Roman"/>
          <w:sz w:val="24"/>
          <w:szCs w:val="24"/>
        </w:rPr>
        <w:t xml:space="preserve">Various demographic factors were compared to the existing literature or other relevant samples and tested for significance where possible. </w:t>
      </w:r>
      <w:r w:rsidR="00BE181A" w:rsidRPr="00614DD8">
        <w:rPr>
          <w:rFonts w:ascii="Times New Roman" w:hAnsi="Times New Roman"/>
          <w:sz w:val="24"/>
          <w:szCs w:val="24"/>
        </w:rPr>
        <w:t xml:space="preserve">The average age for </w:t>
      </w:r>
      <w:ins w:id="207" w:author="Microsoft Office User" w:date="2022-05-16T20:28:00Z">
        <w:r w:rsidR="000814EE">
          <w:rPr>
            <w:rFonts w:ascii="Times New Roman" w:hAnsi="Times New Roman"/>
            <w:sz w:val="24"/>
            <w:szCs w:val="24"/>
          </w:rPr>
          <w:t xml:space="preserve">the </w:t>
        </w:r>
      </w:ins>
      <w:r w:rsidR="00BE181A" w:rsidRPr="00614DD8">
        <w:rPr>
          <w:rFonts w:ascii="Times New Roman" w:hAnsi="Times New Roman"/>
          <w:sz w:val="24"/>
          <w:szCs w:val="24"/>
        </w:rPr>
        <w:t>volunteer sample was higher (</w:t>
      </w:r>
      <w:r w:rsidR="00BE181A" w:rsidRPr="00614DD8">
        <w:rPr>
          <w:rFonts w:ascii="Times New Roman" w:hAnsi="Times New Roman"/>
          <w:i/>
          <w:iCs/>
          <w:sz w:val="24"/>
          <w:szCs w:val="24"/>
        </w:rPr>
        <w:t>M</w:t>
      </w:r>
      <w:r w:rsidR="00BE181A" w:rsidRPr="00614DD8">
        <w:rPr>
          <w:rFonts w:ascii="Times New Roman" w:hAnsi="Times New Roman"/>
          <w:sz w:val="24"/>
          <w:szCs w:val="24"/>
        </w:rPr>
        <w:t xml:space="preserve">=61.65, </w:t>
      </w:r>
      <w:r w:rsidR="00BE181A" w:rsidRPr="00614DD8">
        <w:rPr>
          <w:rFonts w:ascii="Times New Roman" w:hAnsi="Times New Roman"/>
          <w:i/>
          <w:iCs/>
          <w:sz w:val="24"/>
          <w:szCs w:val="24"/>
        </w:rPr>
        <w:t>SD</w:t>
      </w:r>
      <w:r w:rsidR="00BE181A" w:rsidRPr="00614DD8">
        <w:rPr>
          <w:rFonts w:ascii="Times New Roman" w:hAnsi="Times New Roman"/>
          <w:sz w:val="24"/>
          <w:szCs w:val="24"/>
        </w:rPr>
        <w:t>= 12.28) than reported in Collins (2014) where (</w:t>
      </w:r>
      <w:r w:rsidR="00BE181A" w:rsidRPr="00614DD8">
        <w:rPr>
          <w:rFonts w:ascii="Times New Roman" w:hAnsi="Times New Roman"/>
          <w:i/>
          <w:iCs/>
          <w:sz w:val="24"/>
          <w:szCs w:val="24"/>
        </w:rPr>
        <w:t>M</w:t>
      </w:r>
      <w:r w:rsidR="00BE181A" w:rsidRPr="00614DD8">
        <w:rPr>
          <w:rFonts w:ascii="Times New Roman" w:hAnsi="Times New Roman"/>
          <w:sz w:val="24"/>
          <w:szCs w:val="24"/>
        </w:rPr>
        <w:t xml:space="preserve">=56), </w:t>
      </w:r>
      <w:r w:rsidR="00BE181A" w:rsidRPr="00614DD8">
        <w:rPr>
          <w:rFonts w:ascii="Times New Roman" w:hAnsi="Times New Roman"/>
          <w:i/>
          <w:iCs/>
          <w:sz w:val="24"/>
          <w:szCs w:val="24"/>
        </w:rPr>
        <w:t>t</w:t>
      </w:r>
      <w:r w:rsidR="00BE181A" w:rsidRPr="00614DD8">
        <w:rPr>
          <w:rFonts w:ascii="Times New Roman" w:hAnsi="Times New Roman"/>
          <w:sz w:val="24"/>
          <w:szCs w:val="24"/>
        </w:rPr>
        <w:t xml:space="preserve">(447) = 9.74, </w:t>
      </w:r>
      <w:r w:rsidR="00BE181A" w:rsidRPr="00614DD8">
        <w:rPr>
          <w:rFonts w:ascii="Times New Roman" w:hAnsi="Times New Roman"/>
          <w:i/>
          <w:iCs/>
          <w:sz w:val="24"/>
          <w:szCs w:val="24"/>
        </w:rPr>
        <w:t>p&lt;.</w:t>
      </w:r>
      <w:r w:rsidR="00BE181A" w:rsidRPr="00614DD8">
        <w:rPr>
          <w:rFonts w:ascii="Times New Roman" w:hAnsi="Times New Roman"/>
          <w:sz w:val="24"/>
          <w:szCs w:val="24"/>
        </w:rPr>
        <w:t>001</w:t>
      </w:r>
      <w:r w:rsidR="00BE181A" w:rsidRPr="00614DD8">
        <w:rPr>
          <w:rFonts w:ascii="Times New Roman" w:hAnsi="Times New Roman"/>
          <w:i/>
          <w:iCs/>
          <w:sz w:val="24"/>
          <w:szCs w:val="24"/>
        </w:rPr>
        <w:t xml:space="preserve">. </w:t>
      </w:r>
    </w:p>
    <w:p w14:paraId="064BEA6E" w14:textId="2001B7EC" w:rsidR="00FF35CE" w:rsidRDefault="00BE181A" w:rsidP="00272220">
      <w:pPr>
        <w:spacing w:line="480" w:lineRule="auto"/>
        <w:ind w:firstLine="720"/>
        <w:rPr>
          <w:rFonts w:ascii="Times New Roman" w:hAnsi="Times New Roman"/>
          <w:i/>
          <w:iCs/>
          <w:sz w:val="24"/>
          <w:szCs w:val="24"/>
        </w:rPr>
      </w:pPr>
      <w:r w:rsidRPr="00614DD8">
        <w:rPr>
          <w:rFonts w:ascii="Times New Roman" w:hAnsi="Times New Roman"/>
          <w:sz w:val="24"/>
          <w:szCs w:val="24"/>
        </w:rPr>
        <w:t xml:space="preserve">For gender, the proportion of females in our research sample was </w:t>
      </w:r>
      <w:r w:rsidR="00FF35CE">
        <w:rPr>
          <w:rFonts w:ascii="Times New Roman" w:hAnsi="Times New Roman"/>
          <w:sz w:val="24"/>
          <w:szCs w:val="24"/>
        </w:rPr>
        <w:t>significantly</w:t>
      </w:r>
      <w:r w:rsidRPr="00614DD8">
        <w:rPr>
          <w:rFonts w:ascii="Times New Roman" w:hAnsi="Times New Roman"/>
          <w:sz w:val="24"/>
          <w:szCs w:val="24"/>
        </w:rPr>
        <w:t xml:space="preserve"> higher</w:t>
      </w:r>
      <w:r w:rsidR="00624CF4">
        <w:rPr>
          <w:rFonts w:ascii="Times New Roman" w:hAnsi="Times New Roman"/>
          <w:sz w:val="24"/>
          <w:szCs w:val="24"/>
        </w:rPr>
        <w:t xml:space="preserve">, </w:t>
      </w:r>
      <w:r w:rsidRPr="00614DD8">
        <w:rPr>
          <w:rFonts w:ascii="Times New Roman" w:hAnsi="Times New Roman"/>
          <w:sz w:val="24"/>
          <w:szCs w:val="24"/>
        </w:rPr>
        <w:t>87</w:t>
      </w:r>
      <w:r w:rsidR="00624CF4">
        <w:rPr>
          <w:rFonts w:ascii="Times New Roman" w:hAnsi="Times New Roman"/>
          <w:sz w:val="24"/>
          <w:szCs w:val="24"/>
        </w:rPr>
        <w:t>.</w:t>
      </w:r>
      <w:r w:rsidRPr="00614DD8">
        <w:rPr>
          <w:rFonts w:ascii="Times New Roman" w:hAnsi="Times New Roman"/>
          <w:sz w:val="24"/>
          <w:szCs w:val="24"/>
        </w:rPr>
        <w:t>5</w:t>
      </w:r>
      <w:r w:rsidR="00624CF4">
        <w:rPr>
          <w:rFonts w:ascii="Times New Roman" w:hAnsi="Times New Roman"/>
          <w:sz w:val="24"/>
          <w:szCs w:val="24"/>
        </w:rPr>
        <w:t>%,</w:t>
      </w:r>
      <w:r w:rsidRPr="00614DD8">
        <w:rPr>
          <w:rFonts w:ascii="Times New Roman" w:hAnsi="Times New Roman"/>
          <w:sz w:val="24"/>
          <w:szCs w:val="24"/>
        </w:rPr>
        <w:t xml:space="preserve"> than reported by Grajfoner et al. (2017)</w:t>
      </w:r>
      <w:r w:rsidR="00FD29C6">
        <w:rPr>
          <w:rFonts w:ascii="Times New Roman" w:hAnsi="Times New Roman"/>
          <w:sz w:val="24"/>
          <w:szCs w:val="24"/>
        </w:rPr>
        <w:t xml:space="preserve"> </w:t>
      </w:r>
      <w:r w:rsidR="00624CF4">
        <w:rPr>
          <w:rFonts w:ascii="Times New Roman" w:hAnsi="Times New Roman"/>
          <w:sz w:val="24"/>
          <w:szCs w:val="24"/>
        </w:rPr>
        <w:t xml:space="preserve">where </w:t>
      </w:r>
      <w:r w:rsidR="00FD29C6">
        <w:rPr>
          <w:rFonts w:ascii="Times New Roman" w:hAnsi="Times New Roman"/>
          <w:sz w:val="24"/>
          <w:szCs w:val="24"/>
        </w:rPr>
        <w:t xml:space="preserve">64.4% </w:t>
      </w:r>
      <w:r w:rsidR="00CD5A95">
        <w:rPr>
          <w:rFonts w:ascii="Times New Roman" w:hAnsi="Times New Roman"/>
          <w:sz w:val="24"/>
          <w:szCs w:val="24"/>
        </w:rPr>
        <w:t xml:space="preserve">were </w:t>
      </w:r>
      <w:r w:rsidR="00FD29C6">
        <w:rPr>
          <w:rFonts w:ascii="Times New Roman" w:hAnsi="Times New Roman"/>
          <w:sz w:val="24"/>
          <w:szCs w:val="24"/>
        </w:rPr>
        <w:t>women</w:t>
      </w:r>
      <w:r w:rsidRPr="00614DD8">
        <w:rPr>
          <w:rFonts w:ascii="Times New Roman" w:hAnsi="Times New Roman"/>
          <w:sz w:val="24"/>
          <w:szCs w:val="24"/>
        </w:rPr>
        <w:t xml:space="preserve">, </w:t>
      </w:r>
      <w:r w:rsidRPr="00614DD8">
        <w:rPr>
          <w:rFonts w:ascii="Times New Roman" w:hAnsi="Times New Roman"/>
          <w:i/>
          <w:iCs/>
          <w:sz w:val="24"/>
          <w:szCs w:val="24"/>
        </w:rPr>
        <w:t xml:space="preserve">Z </w:t>
      </w:r>
      <w:r w:rsidRPr="00614DD8">
        <w:rPr>
          <w:rFonts w:ascii="Times New Roman" w:hAnsi="Times New Roman"/>
          <w:sz w:val="24"/>
          <w:szCs w:val="24"/>
        </w:rPr>
        <w:t>= 10.</w:t>
      </w:r>
      <w:r w:rsidR="00FF35CE">
        <w:rPr>
          <w:rFonts w:ascii="Times New Roman" w:hAnsi="Times New Roman"/>
          <w:sz w:val="24"/>
          <w:szCs w:val="24"/>
        </w:rPr>
        <w:t>5</w:t>
      </w:r>
      <w:r w:rsidRPr="00614DD8">
        <w:rPr>
          <w:rFonts w:ascii="Times New Roman" w:hAnsi="Times New Roman"/>
          <w:sz w:val="24"/>
          <w:szCs w:val="24"/>
        </w:rPr>
        <w:t xml:space="preserve">, </w:t>
      </w:r>
      <w:r w:rsidRPr="00614DD8">
        <w:rPr>
          <w:rFonts w:ascii="Times New Roman" w:hAnsi="Times New Roman"/>
          <w:i/>
          <w:iCs/>
          <w:sz w:val="24"/>
          <w:szCs w:val="24"/>
        </w:rPr>
        <w:t xml:space="preserve">p&lt;.001. </w:t>
      </w:r>
    </w:p>
    <w:p w14:paraId="05E3F82A" w14:textId="71EF4BA2" w:rsidR="00E47AC4" w:rsidRDefault="00BE181A">
      <w:pPr>
        <w:spacing w:line="480" w:lineRule="auto"/>
        <w:rPr>
          <w:rFonts w:ascii="Times New Roman" w:hAnsi="Times New Roman"/>
          <w:i/>
          <w:iCs/>
          <w:sz w:val="24"/>
          <w:szCs w:val="24"/>
        </w:rPr>
        <w:pPrChange w:id="208" w:author="Microsoft Office User" w:date="2022-05-16T20:28:00Z">
          <w:pPr>
            <w:spacing w:line="480" w:lineRule="auto"/>
            <w:ind w:firstLine="720"/>
          </w:pPr>
        </w:pPrChange>
      </w:pPr>
      <w:r w:rsidRPr="00614DD8">
        <w:rPr>
          <w:rFonts w:ascii="Times New Roman" w:hAnsi="Times New Roman"/>
          <w:sz w:val="24"/>
          <w:szCs w:val="24"/>
        </w:rPr>
        <w:t xml:space="preserve">For gender in </w:t>
      </w:r>
      <w:ins w:id="209" w:author="Microsoft Office User" w:date="2022-05-16T20:28:00Z">
        <w:r w:rsidR="000814EE">
          <w:rPr>
            <w:rFonts w:ascii="Times New Roman" w:hAnsi="Times New Roman"/>
            <w:sz w:val="24"/>
            <w:szCs w:val="24"/>
          </w:rPr>
          <w:t xml:space="preserve">the </w:t>
        </w:r>
      </w:ins>
      <w:r w:rsidRPr="00614DD8">
        <w:rPr>
          <w:rFonts w:ascii="Times New Roman" w:hAnsi="Times New Roman"/>
          <w:sz w:val="24"/>
          <w:szCs w:val="24"/>
        </w:rPr>
        <w:t>Binfet (2017) sample,</w:t>
      </w:r>
      <w:r w:rsidR="006C7202">
        <w:rPr>
          <w:rFonts w:ascii="Times New Roman" w:hAnsi="Times New Roman"/>
          <w:sz w:val="24"/>
          <w:szCs w:val="24"/>
        </w:rPr>
        <w:t xml:space="preserve"> the percent female was 93%.</w:t>
      </w:r>
      <w:r w:rsidRPr="00614DD8">
        <w:rPr>
          <w:rFonts w:ascii="Times New Roman" w:hAnsi="Times New Roman"/>
          <w:sz w:val="24"/>
          <w:szCs w:val="24"/>
        </w:rPr>
        <w:t xml:space="preserve"> </w:t>
      </w:r>
      <w:r w:rsidR="006C7202">
        <w:rPr>
          <w:rFonts w:ascii="Times New Roman" w:hAnsi="Times New Roman"/>
          <w:sz w:val="24"/>
          <w:szCs w:val="24"/>
        </w:rPr>
        <w:t>T</w:t>
      </w:r>
      <w:r w:rsidRPr="00614DD8">
        <w:rPr>
          <w:rFonts w:ascii="Times New Roman" w:hAnsi="Times New Roman"/>
          <w:sz w:val="24"/>
          <w:szCs w:val="24"/>
        </w:rPr>
        <w:t xml:space="preserve">he proportion of females in our research sample was </w:t>
      </w:r>
      <w:r w:rsidR="006C7202">
        <w:rPr>
          <w:rFonts w:ascii="Times New Roman" w:hAnsi="Times New Roman"/>
          <w:sz w:val="24"/>
          <w:szCs w:val="24"/>
        </w:rPr>
        <w:t>significantly lower</w:t>
      </w:r>
      <w:r w:rsidRPr="00614DD8">
        <w:rPr>
          <w:rFonts w:ascii="Times New Roman" w:hAnsi="Times New Roman"/>
          <w:sz w:val="24"/>
          <w:szCs w:val="24"/>
        </w:rPr>
        <w:t xml:space="preserve"> (87</w:t>
      </w:r>
      <w:r w:rsidR="006C7202">
        <w:rPr>
          <w:rFonts w:ascii="Times New Roman" w:hAnsi="Times New Roman"/>
          <w:sz w:val="24"/>
          <w:szCs w:val="24"/>
        </w:rPr>
        <w:t>.</w:t>
      </w:r>
      <w:r w:rsidRPr="00614DD8">
        <w:rPr>
          <w:rFonts w:ascii="Times New Roman" w:hAnsi="Times New Roman"/>
          <w:sz w:val="24"/>
          <w:szCs w:val="24"/>
        </w:rPr>
        <w:t>5</w:t>
      </w:r>
      <w:r w:rsidR="006C7202">
        <w:rPr>
          <w:rFonts w:ascii="Times New Roman" w:hAnsi="Times New Roman"/>
          <w:sz w:val="24"/>
          <w:szCs w:val="24"/>
        </w:rPr>
        <w:t>%</w:t>
      </w:r>
      <w:r w:rsidRPr="00614DD8">
        <w:rPr>
          <w:rFonts w:ascii="Times New Roman" w:hAnsi="Times New Roman"/>
          <w:sz w:val="24"/>
          <w:szCs w:val="24"/>
        </w:rPr>
        <w:t xml:space="preserve">), </w:t>
      </w:r>
      <w:r w:rsidRPr="00614DD8">
        <w:rPr>
          <w:rFonts w:ascii="Times New Roman" w:hAnsi="Times New Roman"/>
          <w:i/>
          <w:iCs/>
          <w:sz w:val="24"/>
          <w:szCs w:val="24"/>
        </w:rPr>
        <w:t xml:space="preserve">Z </w:t>
      </w:r>
      <w:r w:rsidRPr="00614DD8">
        <w:rPr>
          <w:rFonts w:ascii="Times New Roman" w:hAnsi="Times New Roman"/>
          <w:sz w:val="24"/>
          <w:szCs w:val="24"/>
        </w:rPr>
        <w:t xml:space="preserve">= -4.7, </w:t>
      </w:r>
      <w:r w:rsidRPr="00614DD8">
        <w:rPr>
          <w:rFonts w:ascii="Times New Roman" w:hAnsi="Times New Roman"/>
          <w:i/>
          <w:iCs/>
          <w:sz w:val="24"/>
          <w:szCs w:val="24"/>
        </w:rPr>
        <w:t>p&lt;.001</w:t>
      </w:r>
      <w:r w:rsidR="000A4484">
        <w:rPr>
          <w:rFonts w:ascii="Times New Roman" w:hAnsi="Times New Roman"/>
          <w:i/>
          <w:iCs/>
          <w:sz w:val="24"/>
          <w:szCs w:val="24"/>
        </w:rPr>
        <w:t>.</w:t>
      </w:r>
    </w:p>
    <w:p w14:paraId="58F35891" w14:textId="71F43913" w:rsidR="00E47AC4" w:rsidRPr="003F3043" w:rsidRDefault="00E47AC4" w:rsidP="00E47AC4">
      <w:pPr>
        <w:spacing w:line="480" w:lineRule="auto"/>
        <w:ind w:firstLine="720"/>
        <w:rPr>
          <w:rFonts w:ascii="Times New Roman" w:hAnsi="Times New Roman"/>
          <w:sz w:val="24"/>
          <w:szCs w:val="24"/>
        </w:rPr>
      </w:pPr>
      <w:r w:rsidRPr="003F3043">
        <w:rPr>
          <w:rFonts w:ascii="Times New Roman" w:hAnsi="Times New Roman"/>
          <w:sz w:val="24"/>
          <w:szCs w:val="24"/>
        </w:rPr>
        <w:lastRenderedPageBreak/>
        <w:t>For education, Collins (2014) reported 46.7% had a graduate degree from college. The valid percent in this study was</w:t>
      </w:r>
      <w:ins w:id="210" w:author="Microsoft Office User" w:date="2022-05-16T20:29:00Z">
        <w:r w:rsidR="000814EE">
          <w:rPr>
            <w:rFonts w:ascii="Times New Roman" w:hAnsi="Times New Roman"/>
            <w:sz w:val="24"/>
            <w:szCs w:val="24"/>
          </w:rPr>
          <w:t xml:space="preserve"> lower at</w:t>
        </w:r>
      </w:ins>
      <w:r w:rsidRPr="003F3043">
        <w:rPr>
          <w:rFonts w:ascii="Times New Roman" w:hAnsi="Times New Roman"/>
          <w:sz w:val="24"/>
          <w:szCs w:val="24"/>
        </w:rPr>
        <w:t xml:space="preserve"> 32.5%. To test statistical significance a Z proportion test was conducted</w:t>
      </w:r>
      <w:ins w:id="211" w:author="Microsoft Office User" w:date="2022-05-16T20:29:00Z">
        <w:r w:rsidR="000814EE">
          <w:rPr>
            <w:rFonts w:ascii="Times New Roman" w:hAnsi="Times New Roman"/>
            <w:sz w:val="24"/>
            <w:szCs w:val="24"/>
          </w:rPr>
          <w:t xml:space="preserve"> and yielded</w:t>
        </w:r>
      </w:ins>
      <w:del w:id="212" w:author="Microsoft Office User" w:date="2022-05-16T20:29:00Z">
        <w:r w:rsidRPr="003F3043" w:rsidDel="000814EE">
          <w:rPr>
            <w:rFonts w:ascii="Times New Roman" w:hAnsi="Times New Roman"/>
            <w:sz w:val="24"/>
            <w:szCs w:val="24"/>
          </w:rPr>
          <w:delText>.</w:delText>
        </w:r>
      </w:del>
      <w:r w:rsidRPr="003F3043">
        <w:rPr>
          <w:rFonts w:ascii="Times New Roman" w:hAnsi="Times New Roman"/>
          <w:sz w:val="24"/>
          <w:szCs w:val="24"/>
        </w:rPr>
        <w:t xml:space="preserve"> </w:t>
      </w:r>
      <w:r w:rsidRPr="003F3043">
        <w:rPr>
          <w:rFonts w:ascii="Times New Roman" w:hAnsi="Times New Roman"/>
          <w:i/>
          <w:iCs/>
          <w:sz w:val="24"/>
          <w:szCs w:val="24"/>
        </w:rPr>
        <w:t>Z</w:t>
      </w:r>
      <w:r w:rsidRPr="003F3043">
        <w:rPr>
          <w:rFonts w:ascii="Times New Roman" w:hAnsi="Times New Roman"/>
          <w:sz w:val="24"/>
          <w:szCs w:val="24"/>
        </w:rPr>
        <w:t xml:space="preserve">=-6.17, </w:t>
      </w:r>
      <w:r w:rsidRPr="00614DD8">
        <w:rPr>
          <w:rFonts w:ascii="Times New Roman" w:hAnsi="Times New Roman"/>
          <w:i/>
          <w:iCs/>
          <w:sz w:val="24"/>
          <w:szCs w:val="24"/>
        </w:rPr>
        <w:t>p</w:t>
      </w:r>
      <w:r w:rsidRPr="003F3043">
        <w:rPr>
          <w:rFonts w:ascii="Times New Roman" w:hAnsi="Times New Roman"/>
          <w:sz w:val="24"/>
          <w:szCs w:val="24"/>
        </w:rPr>
        <w:t>&lt;.001.</w:t>
      </w:r>
    </w:p>
    <w:p w14:paraId="0A9989E5" w14:textId="23FBA33F" w:rsidR="00E47AC4" w:rsidRPr="003F3043" w:rsidRDefault="00E47AC4" w:rsidP="00E47AC4">
      <w:pPr>
        <w:spacing w:line="480" w:lineRule="auto"/>
        <w:ind w:firstLine="720"/>
        <w:rPr>
          <w:rFonts w:ascii="Times New Roman" w:hAnsi="Times New Roman"/>
          <w:sz w:val="24"/>
          <w:szCs w:val="24"/>
        </w:rPr>
      </w:pPr>
      <w:r w:rsidRPr="003F3043">
        <w:rPr>
          <w:rFonts w:ascii="Times New Roman" w:hAnsi="Times New Roman"/>
          <w:sz w:val="24"/>
          <w:szCs w:val="24"/>
        </w:rPr>
        <w:t>For financial</w:t>
      </w:r>
      <w:ins w:id="213" w:author="Microsoft Office User" w:date="2022-05-16T20:29:00Z">
        <w:r w:rsidR="000814EE">
          <w:rPr>
            <w:rFonts w:ascii="Times New Roman" w:hAnsi="Times New Roman"/>
            <w:sz w:val="24"/>
            <w:szCs w:val="24"/>
          </w:rPr>
          <w:t xml:space="preserve"> status</w:t>
        </w:r>
      </w:ins>
      <w:r w:rsidRPr="003F3043">
        <w:rPr>
          <w:rFonts w:ascii="Times New Roman" w:hAnsi="Times New Roman"/>
          <w:sz w:val="24"/>
          <w:szCs w:val="24"/>
        </w:rPr>
        <w:t xml:space="preserve">, 51% of the sample in </w:t>
      </w:r>
      <w:r w:rsidR="003A2086">
        <w:rPr>
          <w:rFonts w:ascii="Times New Roman" w:hAnsi="Times New Roman"/>
          <w:sz w:val="24"/>
          <w:szCs w:val="24"/>
        </w:rPr>
        <w:t>the current</w:t>
      </w:r>
      <w:r w:rsidRPr="003F3043">
        <w:rPr>
          <w:rFonts w:ascii="Times New Roman" w:hAnsi="Times New Roman"/>
          <w:sz w:val="24"/>
          <w:szCs w:val="24"/>
        </w:rPr>
        <w:t xml:space="preserve"> study, </w:t>
      </w:r>
      <w:ins w:id="214" w:author="Nicolas Dolce" w:date="2022-05-16T22:58:00Z">
        <w:r w:rsidR="00F12FA8">
          <w:rPr>
            <w:rFonts w:ascii="Times New Roman" w:hAnsi="Times New Roman"/>
            <w:sz w:val="24"/>
            <w:szCs w:val="24"/>
          </w:rPr>
          <w:t>had a household income of</w:t>
        </w:r>
      </w:ins>
      <w:commentRangeStart w:id="215"/>
      <w:del w:id="216" w:author="Nicolas Dolce" w:date="2022-05-16T22:58:00Z">
        <w:r w:rsidRPr="003F3043" w:rsidDel="00F12FA8">
          <w:rPr>
            <w:rFonts w:ascii="Times New Roman" w:hAnsi="Times New Roman"/>
            <w:sz w:val="24"/>
            <w:szCs w:val="24"/>
          </w:rPr>
          <w:delText>earned</w:delText>
        </w:r>
      </w:del>
      <w:r w:rsidRPr="003F3043">
        <w:rPr>
          <w:rFonts w:ascii="Times New Roman" w:hAnsi="Times New Roman"/>
          <w:sz w:val="24"/>
          <w:szCs w:val="24"/>
        </w:rPr>
        <w:t xml:space="preserve"> $100,000 </w:t>
      </w:r>
      <w:commentRangeEnd w:id="215"/>
      <w:r w:rsidR="000814EE">
        <w:rPr>
          <w:rStyle w:val="CommentReference"/>
        </w:rPr>
        <w:commentReference w:id="215"/>
      </w:r>
      <w:r w:rsidRPr="003F3043">
        <w:rPr>
          <w:rFonts w:ascii="Times New Roman" w:hAnsi="Times New Roman"/>
          <w:sz w:val="24"/>
          <w:szCs w:val="24"/>
        </w:rPr>
        <w:t>or more. According to the 2020 U.S Census, the median income in the United States is $67,521(</w:t>
      </w:r>
      <w:r w:rsidR="00A21F3C" w:rsidRPr="004A76F5">
        <w:rPr>
          <w:rFonts w:ascii="Times New Roman" w:hAnsi="Times New Roman"/>
          <w:color w:val="222222"/>
          <w:sz w:val="24"/>
          <w:szCs w:val="24"/>
        </w:rPr>
        <w:t>United States Census Bureau</w:t>
      </w:r>
      <w:r w:rsidR="00A21F3C">
        <w:rPr>
          <w:rFonts w:ascii="Times New Roman" w:hAnsi="Times New Roman"/>
          <w:color w:val="222222"/>
          <w:sz w:val="24"/>
          <w:szCs w:val="24"/>
        </w:rPr>
        <w:t>, 2020</w:t>
      </w:r>
      <w:r w:rsidRPr="003F3043">
        <w:rPr>
          <w:rFonts w:ascii="Times New Roman" w:hAnsi="Times New Roman"/>
          <w:sz w:val="24"/>
          <w:szCs w:val="24"/>
        </w:rPr>
        <w:t xml:space="preserve">). Clearly, pet volunteering is for more financially privileged individuals. </w:t>
      </w:r>
    </w:p>
    <w:p w14:paraId="3F4BDA27" w14:textId="0FEEA61E" w:rsidR="00E47AC4" w:rsidRPr="003F3043" w:rsidRDefault="00E47AC4" w:rsidP="00EE1DB9">
      <w:pPr>
        <w:spacing w:line="480" w:lineRule="auto"/>
        <w:ind w:firstLine="720"/>
        <w:rPr>
          <w:rFonts w:ascii="Times New Roman" w:hAnsi="Times New Roman"/>
          <w:sz w:val="24"/>
          <w:szCs w:val="24"/>
        </w:rPr>
      </w:pPr>
      <w:r w:rsidRPr="003F3043">
        <w:rPr>
          <w:rFonts w:ascii="Times New Roman" w:hAnsi="Times New Roman"/>
          <w:sz w:val="24"/>
          <w:szCs w:val="24"/>
        </w:rPr>
        <w:t>For marital status, data reported that 66.6% were married. Collins (2014) reported 73.3% were married</w:t>
      </w:r>
      <w:ins w:id="217" w:author="Microsoft Office User" w:date="2022-05-16T20:29:00Z">
        <w:r w:rsidR="000814EE">
          <w:rPr>
            <w:rFonts w:ascii="Times New Roman" w:hAnsi="Times New Roman"/>
            <w:sz w:val="24"/>
            <w:szCs w:val="24"/>
          </w:rPr>
          <w:t xml:space="preserve"> yielding</w:t>
        </w:r>
      </w:ins>
      <w:del w:id="218" w:author="Microsoft Office User" w:date="2022-05-16T20:29:00Z">
        <w:r w:rsidRPr="003F3043" w:rsidDel="000814EE">
          <w:rPr>
            <w:rFonts w:ascii="Times New Roman" w:hAnsi="Times New Roman"/>
            <w:sz w:val="24"/>
            <w:szCs w:val="24"/>
          </w:rPr>
          <w:delText>.</w:delText>
        </w:r>
      </w:del>
      <w:r w:rsidRPr="003F3043">
        <w:rPr>
          <w:rFonts w:ascii="Times New Roman" w:hAnsi="Times New Roman"/>
          <w:sz w:val="24"/>
          <w:szCs w:val="24"/>
        </w:rPr>
        <w:t xml:space="preserve"> </w:t>
      </w:r>
      <w:r w:rsidRPr="003F3043">
        <w:rPr>
          <w:rFonts w:ascii="Times New Roman" w:hAnsi="Times New Roman"/>
          <w:i/>
          <w:iCs/>
          <w:sz w:val="24"/>
          <w:szCs w:val="24"/>
        </w:rPr>
        <w:t>Z</w:t>
      </w:r>
      <w:r w:rsidRPr="003F3043">
        <w:rPr>
          <w:rFonts w:ascii="Times New Roman" w:hAnsi="Times New Roman"/>
          <w:sz w:val="24"/>
          <w:szCs w:val="24"/>
        </w:rPr>
        <w:t>=-3.28, p&lt;.001.</w:t>
      </w:r>
      <w:r w:rsidR="00681BBA">
        <w:rPr>
          <w:rFonts w:ascii="Times New Roman" w:hAnsi="Times New Roman"/>
          <w:sz w:val="24"/>
          <w:szCs w:val="24"/>
        </w:rPr>
        <w:t xml:space="preserve"> For marriage</w:t>
      </w:r>
      <w:r w:rsidR="008904B4">
        <w:rPr>
          <w:rFonts w:ascii="Times New Roman" w:hAnsi="Times New Roman"/>
          <w:sz w:val="24"/>
          <w:szCs w:val="24"/>
        </w:rPr>
        <w:t xml:space="preserve"> in America,</w:t>
      </w:r>
      <w:r w:rsidR="00681BBA">
        <w:rPr>
          <w:rFonts w:ascii="Times New Roman" w:hAnsi="Times New Roman"/>
          <w:sz w:val="24"/>
          <w:szCs w:val="24"/>
        </w:rPr>
        <w:t xml:space="preserve"> the </w:t>
      </w:r>
      <w:r w:rsidR="003A2086">
        <w:rPr>
          <w:rFonts w:ascii="Times New Roman" w:hAnsi="Times New Roman"/>
          <w:sz w:val="24"/>
          <w:szCs w:val="24"/>
        </w:rPr>
        <w:t>relevant comparison</w:t>
      </w:r>
      <w:r w:rsidR="00681BBA">
        <w:rPr>
          <w:rFonts w:ascii="Times New Roman" w:hAnsi="Times New Roman"/>
          <w:sz w:val="24"/>
          <w:szCs w:val="24"/>
        </w:rPr>
        <w:t xml:space="preserve"> was </w:t>
      </w:r>
      <w:r w:rsidR="00681BBA" w:rsidRPr="00FD1B52">
        <w:rPr>
          <w:rFonts w:ascii="Times New Roman" w:hAnsi="Times New Roman"/>
          <w:color w:val="202124"/>
          <w:sz w:val="24"/>
          <w:szCs w:val="24"/>
          <w:shd w:val="clear" w:color="auto" w:fill="FFFFFF"/>
        </w:rPr>
        <w:t>53% in 2019</w:t>
      </w:r>
      <w:r w:rsidR="00681BBA">
        <w:rPr>
          <w:rFonts w:ascii="Times New Roman" w:hAnsi="Times New Roman"/>
          <w:color w:val="202124"/>
          <w:sz w:val="24"/>
          <w:szCs w:val="24"/>
          <w:shd w:val="clear" w:color="auto" w:fill="FFFFFF"/>
        </w:rPr>
        <w:t xml:space="preserve"> (Fry et al., 2021)</w:t>
      </w:r>
      <w:r w:rsidR="003A2086">
        <w:rPr>
          <w:rFonts w:ascii="Times New Roman" w:hAnsi="Times New Roman"/>
          <w:color w:val="202124"/>
          <w:sz w:val="24"/>
          <w:szCs w:val="24"/>
          <w:shd w:val="clear" w:color="auto" w:fill="FFFFFF"/>
        </w:rPr>
        <w:t>. By comparison, the</w:t>
      </w:r>
      <w:r w:rsidR="00681BBA">
        <w:rPr>
          <w:rFonts w:ascii="Times New Roman" w:hAnsi="Times New Roman"/>
          <w:color w:val="202124"/>
          <w:sz w:val="24"/>
          <w:szCs w:val="24"/>
          <w:shd w:val="clear" w:color="auto" w:fill="FFFFFF"/>
        </w:rPr>
        <w:t xml:space="preserve"> 66.6%</w:t>
      </w:r>
      <w:r w:rsidR="003A2086">
        <w:rPr>
          <w:rFonts w:ascii="Times New Roman" w:hAnsi="Times New Roman"/>
          <w:color w:val="202124"/>
          <w:sz w:val="24"/>
          <w:szCs w:val="24"/>
          <w:shd w:val="clear" w:color="auto" w:fill="FFFFFF"/>
        </w:rPr>
        <w:t xml:space="preserve"> in the current study</w:t>
      </w:r>
      <w:r w:rsidR="00681BBA">
        <w:rPr>
          <w:rFonts w:ascii="Times New Roman" w:hAnsi="Times New Roman"/>
          <w:color w:val="202124"/>
          <w:sz w:val="24"/>
          <w:szCs w:val="24"/>
          <w:shd w:val="clear" w:color="auto" w:fill="FFFFFF"/>
        </w:rPr>
        <w:t xml:space="preserve"> </w:t>
      </w:r>
      <w:r w:rsidR="00EE1DB9">
        <w:rPr>
          <w:rFonts w:ascii="Times New Roman" w:hAnsi="Times New Roman"/>
          <w:color w:val="202124"/>
          <w:sz w:val="24"/>
          <w:szCs w:val="24"/>
          <w:shd w:val="clear" w:color="auto" w:fill="FFFFFF"/>
        </w:rPr>
        <w:t>w</w:t>
      </w:r>
      <w:r w:rsidR="003A2086">
        <w:rPr>
          <w:rFonts w:ascii="Times New Roman" w:hAnsi="Times New Roman"/>
          <w:color w:val="202124"/>
          <w:sz w:val="24"/>
          <w:szCs w:val="24"/>
          <w:shd w:val="clear" w:color="auto" w:fill="FFFFFF"/>
        </w:rPr>
        <w:t xml:space="preserve">as significantly </w:t>
      </w:r>
      <w:r w:rsidR="00EE1DB9">
        <w:rPr>
          <w:rFonts w:ascii="Times New Roman" w:hAnsi="Times New Roman"/>
          <w:color w:val="202124"/>
          <w:sz w:val="24"/>
          <w:szCs w:val="24"/>
          <w:shd w:val="clear" w:color="auto" w:fill="FFFFFF"/>
        </w:rPr>
        <w:t>higher with</w:t>
      </w:r>
      <w:r w:rsidR="00B731D2">
        <w:rPr>
          <w:rFonts w:ascii="Times New Roman" w:hAnsi="Times New Roman"/>
          <w:color w:val="202124"/>
          <w:sz w:val="24"/>
          <w:szCs w:val="24"/>
          <w:shd w:val="clear" w:color="auto" w:fill="FFFFFF"/>
        </w:rPr>
        <w:t xml:space="preserve"> </w:t>
      </w:r>
      <w:r w:rsidR="00681BBA">
        <w:rPr>
          <w:rFonts w:ascii="Times New Roman" w:hAnsi="Times New Roman"/>
          <w:i/>
          <w:iCs/>
          <w:color w:val="202124"/>
          <w:sz w:val="24"/>
          <w:szCs w:val="24"/>
          <w:shd w:val="clear" w:color="auto" w:fill="FFFFFF"/>
        </w:rPr>
        <w:t>Z=</w:t>
      </w:r>
      <w:r w:rsidR="00681BBA">
        <w:rPr>
          <w:rFonts w:ascii="Times New Roman" w:hAnsi="Times New Roman"/>
          <w:color w:val="202124"/>
          <w:sz w:val="24"/>
          <w:szCs w:val="24"/>
          <w:shd w:val="clear" w:color="auto" w:fill="FFFFFF"/>
        </w:rPr>
        <w:t xml:space="preserve">-6.25, p&lt;.001. </w:t>
      </w:r>
      <w:r w:rsidR="00B731D2">
        <w:rPr>
          <w:rFonts w:ascii="Times New Roman" w:hAnsi="Times New Roman"/>
          <w:color w:val="202124"/>
          <w:sz w:val="24"/>
          <w:szCs w:val="24"/>
          <w:shd w:val="clear" w:color="auto" w:fill="FFFFFF"/>
        </w:rPr>
        <w:t xml:space="preserve">Refer to Figure 1. </w:t>
      </w:r>
    </w:p>
    <w:p w14:paraId="5BFCDA57" w14:textId="4651D25C" w:rsidR="00E47AC4" w:rsidRDefault="00C6697F" w:rsidP="00E47AC4">
      <w:pPr>
        <w:spacing w:line="480" w:lineRule="auto"/>
        <w:ind w:firstLine="720"/>
        <w:rPr>
          <w:rFonts w:ascii="Times New Roman" w:hAnsi="Times New Roman"/>
          <w:sz w:val="24"/>
          <w:szCs w:val="24"/>
        </w:rPr>
      </w:pPr>
      <w:commentRangeStart w:id="219"/>
      <w:r>
        <w:rPr>
          <w:rFonts w:ascii="Times New Roman" w:hAnsi="Times New Roman"/>
          <w:sz w:val="24"/>
          <w:szCs w:val="24"/>
        </w:rPr>
        <w:t xml:space="preserve">In </w:t>
      </w:r>
      <w:r w:rsidR="00612EE0">
        <w:rPr>
          <w:rFonts w:ascii="Times New Roman" w:hAnsi="Times New Roman"/>
          <w:sz w:val="24"/>
          <w:szCs w:val="24"/>
        </w:rPr>
        <w:t>this</w:t>
      </w:r>
      <w:r>
        <w:rPr>
          <w:rFonts w:ascii="Times New Roman" w:hAnsi="Times New Roman"/>
          <w:sz w:val="24"/>
          <w:szCs w:val="24"/>
        </w:rPr>
        <w:t xml:space="preserve"> sample, </w:t>
      </w:r>
      <w:r w:rsidR="00E47AC4" w:rsidRPr="003F3043">
        <w:rPr>
          <w:rFonts w:ascii="Times New Roman" w:hAnsi="Times New Roman"/>
          <w:sz w:val="24"/>
          <w:szCs w:val="24"/>
        </w:rPr>
        <w:t xml:space="preserve">51.9% </w:t>
      </w:r>
      <w:ins w:id="220" w:author="Microsoft Office User" w:date="2022-05-16T20:30:00Z">
        <w:r w:rsidR="000814EE">
          <w:rPr>
            <w:rFonts w:ascii="Times New Roman" w:hAnsi="Times New Roman"/>
            <w:sz w:val="24"/>
            <w:szCs w:val="24"/>
          </w:rPr>
          <w:t>we</w:t>
        </w:r>
      </w:ins>
      <w:del w:id="221" w:author="Microsoft Office User" w:date="2022-05-16T20:30:00Z">
        <w:r w:rsidR="00E47AC4" w:rsidRPr="003F3043" w:rsidDel="000814EE">
          <w:rPr>
            <w:rFonts w:ascii="Times New Roman" w:hAnsi="Times New Roman"/>
            <w:sz w:val="24"/>
            <w:szCs w:val="24"/>
          </w:rPr>
          <w:delText>a</w:delText>
        </w:r>
      </w:del>
      <w:r w:rsidR="00E47AC4" w:rsidRPr="003F3043">
        <w:rPr>
          <w:rFonts w:ascii="Times New Roman" w:hAnsi="Times New Roman"/>
          <w:sz w:val="24"/>
          <w:szCs w:val="24"/>
        </w:rPr>
        <w:t xml:space="preserve">re retired. The value may be an underestimate due to survey selection option error, since some could be retired and working part time, but </w:t>
      </w:r>
      <w:del w:id="222" w:author="Microsoft Office User" w:date="2022-05-16T20:30:00Z">
        <w:r w:rsidR="00E47AC4" w:rsidRPr="003F3043" w:rsidDel="000814EE">
          <w:rPr>
            <w:rFonts w:ascii="Times New Roman" w:hAnsi="Times New Roman"/>
            <w:sz w:val="24"/>
            <w:szCs w:val="24"/>
          </w:rPr>
          <w:delText>we forced them to</w:delText>
        </w:r>
      </w:del>
      <w:ins w:id="223" w:author="Microsoft Office User" w:date="2022-05-16T20:30:00Z">
        <w:r w:rsidR="000814EE">
          <w:rPr>
            <w:rFonts w:ascii="Times New Roman" w:hAnsi="Times New Roman"/>
            <w:sz w:val="24"/>
            <w:szCs w:val="24"/>
          </w:rPr>
          <w:t>to the response format allowed for only one response rather than a “check all that apply”</w:t>
        </w:r>
        <w:del w:id="224" w:author="Nicolas Dolce" w:date="2022-05-16T23:36:00Z">
          <w:r w:rsidR="000814EE" w:rsidDel="00573AE6">
            <w:rPr>
              <w:rFonts w:ascii="Times New Roman" w:hAnsi="Times New Roman"/>
              <w:sz w:val="24"/>
              <w:szCs w:val="24"/>
            </w:rPr>
            <w:delText xml:space="preserve"> </w:delText>
          </w:r>
        </w:del>
      </w:ins>
      <w:del w:id="225" w:author="Nicolas Dolce" w:date="2022-05-16T23:36:00Z">
        <w:r w:rsidR="00E47AC4" w:rsidRPr="003F3043" w:rsidDel="00573AE6">
          <w:rPr>
            <w:rFonts w:ascii="Times New Roman" w:hAnsi="Times New Roman"/>
            <w:sz w:val="24"/>
            <w:szCs w:val="24"/>
          </w:rPr>
          <w:delText xml:space="preserve"> </w:delText>
        </w:r>
      </w:del>
      <w:del w:id="226" w:author="Microsoft Office User" w:date="2022-05-16T20:30:00Z">
        <w:r w:rsidR="00E47AC4" w:rsidRPr="003F3043" w:rsidDel="000814EE">
          <w:rPr>
            <w:rFonts w:ascii="Times New Roman" w:hAnsi="Times New Roman"/>
            <w:sz w:val="24"/>
            <w:szCs w:val="24"/>
          </w:rPr>
          <w:delText>choose only one option instead of more than one</w:delText>
        </w:r>
        <w:commentRangeEnd w:id="219"/>
        <w:r w:rsidR="00EE1DB9" w:rsidDel="000814EE">
          <w:rPr>
            <w:rStyle w:val="CommentReference"/>
          </w:rPr>
          <w:commentReference w:id="219"/>
        </w:r>
      </w:del>
      <w:r w:rsidR="00E47AC4" w:rsidRPr="003F3043">
        <w:rPr>
          <w:rFonts w:ascii="Times New Roman" w:hAnsi="Times New Roman"/>
          <w:sz w:val="24"/>
          <w:szCs w:val="24"/>
        </w:rPr>
        <w:t xml:space="preserve">. Collins (2014) reported 20% of people were retired </w:t>
      </w:r>
      <w:r w:rsidR="00E47AC4" w:rsidRPr="003F3043">
        <w:rPr>
          <w:rFonts w:ascii="Times New Roman" w:hAnsi="Times New Roman"/>
          <w:i/>
          <w:iCs/>
          <w:sz w:val="24"/>
          <w:szCs w:val="24"/>
        </w:rPr>
        <w:t>Z</w:t>
      </w:r>
      <w:r w:rsidR="00E47AC4" w:rsidRPr="003F3043">
        <w:rPr>
          <w:rFonts w:ascii="Times New Roman" w:hAnsi="Times New Roman"/>
          <w:sz w:val="24"/>
          <w:szCs w:val="24"/>
        </w:rPr>
        <w:t xml:space="preserve">=17.29, p&lt;.001. </w:t>
      </w:r>
    </w:p>
    <w:p w14:paraId="02D41ABD" w14:textId="1FA772AC" w:rsidR="00612EE0" w:rsidRDefault="00612EE0" w:rsidP="00614DD8">
      <w:pPr>
        <w:spacing w:line="480" w:lineRule="auto"/>
        <w:ind w:firstLine="720"/>
        <w:rPr>
          <w:rFonts w:ascii="Times New Roman" w:hAnsi="Times New Roman"/>
          <w:sz w:val="24"/>
          <w:szCs w:val="24"/>
        </w:rPr>
      </w:pPr>
      <w:commentRangeStart w:id="227"/>
      <w:r w:rsidRPr="003F3043">
        <w:rPr>
          <w:rFonts w:ascii="Times New Roman" w:hAnsi="Times New Roman"/>
          <w:sz w:val="24"/>
          <w:szCs w:val="24"/>
        </w:rPr>
        <w:t xml:space="preserve">For race, </w:t>
      </w:r>
      <w:del w:id="228" w:author="Microsoft Office User" w:date="2022-05-16T20:31:00Z">
        <w:r w:rsidRPr="003F3043" w:rsidDel="000814EE">
          <w:rPr>
            <w:rFonts w:ascii="Times New Roman" w:hAnsi="Times New Roman"/>
            <w:sz w:val="24"/>
            <w:szCs w:val="24"/>
          </w:rPr>
          <w:delText>a valid</w:delText>
        </w:r>
      </w:del>
      <w:r w:rsidRPr="003F3043">
        <w:rPr>
          <w:rFonts w:ascii="Times New Roman" w:hAnsi="Times New Roman"/>
          <w:sz w:val="24"/>
          <w:szCs w:val="24"/>
        </w:rPr>
        <w:t xml:space="preserve"> 98.2% were White </w:t>
      </w:r>
      <w:del w:id="229" w:author="Microsoft Office User" w:date="2022-05-16T20:32:00Z">
        <w:r w:rsidRPr="003F3043" w:rsidDel="00B52052">
          <w:rPr>
            <w:rFonts w:ascii="Times New Roman" w:hAnsi="Times New Roman"/>
            <w:sz w:val="24"/>
            <w:szCs w:val="24"/>
          </w:rPr>
          <w:delText xml:space="preserve">and </w:delText>
        </w:r>
      </w:del>
      <w:ins w:id="230" w:author="Microsoft Office User" w:date="2022-05-16T20:32:00Z">
        <w:r w:rsidR="00B52052">
          <w:rPr>
            <w:rFonts w:ascii="Times New Roman" w:hAnsi="Times New Roman"/>
            <w:sz w:val="24"/>
            <w:szCs w:val="24"/>
          </w:rPr>
          <w:t>whereas</w:t>
        </w:r>
        <w:r w:rsidR="00B52052" w:rsidRPr="003F3043">
          <w:rPr>
            <w:rFonts w:ascii="Times New Roman" w:hAnsi="Times New Roman"/>
            <w:sz w:val="24"/>
            <w:szCs w:val="24"/>
          </w:rPr>
          <w:t xml:space="preserve"> </w:t>
        </w:r>
      </w:ins>
      <w:r w:rsidRPr="003F3043">
        <w:rPr>
          <w:rFonts w:ascii="Times New Roman" w:hAnsi="Times New Roman"/>
          <w:sz w:val="24"/>
          <w:szCs w:val="24"/>
        </w:rPr>
        <w:t>Collins (2014) reported 100% White of her 15 subjects</w:t>
      </w:r>
      <w:ins w:id="231" w:author="Microsoft Office User" w:date="2022-05-16T20:32:00Z">
        <w:r w:rsidR="00B52052">
          <w:rPr>
            <w:rFonts w:ascii="Times New Roman" w:hAnsi="Times New Roman"/>
            <w:sz w:val="24"/>
            <w:szCs w:val="24"/>
          </w:rPr>
          <w:t xml:space="preserve"> yielding</w:t>
        </w:r>
      </w:ins>
      <w:del w:id="232" w:author="Microsoft Office User" w:date="2022-05-16T20:32:00Z">
        <w:r w:rsidRPr="003F3043" w:rsidDel="00B52052">
          <w:rPr>
            <w:rFonts w:ascii="Times New Roman" w:hAnsi="Times New Roman"/>
            <w:sz w:val="24"/>
            <w:szCs w:val="24"/>
          </w:rPr>
          <w:delText>.</w:delText>
        </w:r>
      </w:del>
      <w:r w:rsidRPr="003F3043">
        <w:rPr>
          <w:rFonts w:ascii="Times New Roman" w:hAnsi="Times New Roman"/>
          <w:sz w:val="24"/>
          <w:szCs w:val="24"/>
        </w:rPr>
        <w:t xml:space="preserve"> </w:t>
      </w:r>
      <w:r w:rsidRPr="003F3043">
        <w:rPr>
          <w:rFonts w:ascii="Times New Roman" w:hAnsi="Times New Roman"/>
          <w:i/>
          <w:iCs/>
          <w:sz w:val="24"/>
          <w:szCs w:val="24"/>
        </w:rPr>
        <w:t>Z</w:t>
      </w:r>
      <w:r w:rsidRPr="003F3043">
        <w:rPr>
          <w:rFonts w:ascii="Times New Roman" w:hAnsi="Times New Roman"/>
          <w:sz w:val="24"/>
          <w:szCs w:val="24"/>
        </w:rPr>
        <w:t>=2.77, p&lt;.001. Hence, Collins (2014) ha</w:t>
      </w:r>
      <w:ins w:id="233" w:author="Microsoft Office User" w:date="2022-05-16T20:32:00Z">
        <w:r w:rsidR="00B52052">
          <w:rPr>
            <w:rFonts w:ascii="Times New Roman" w:hAnsi="Times New Roman"/>
            <w:sz w:val="24"/>
            <w:szCs w:val="24"/>
          </w:rPr>
          <w:t>d</w:t>
        </w:r>
      </w:ins>
      <w:del w:id="234" w:author="Microsoft Office User" w:date="2022-05-16T20:32:00Z">
        <w:r w:rsidRPr="003F3043" w:rsidDel="00B52052">
          <w:rPr>
            <w:rFonts w:ascii="Times New Roman" w:hAnsi="Times New Roman"/>
            <w:sz w:val="24"/>
            <w:szCs w:val="24"/>
          </w:rPr>
          <w:delText>s</w:delText>
        </w:r>
      </w:del>
      <w:r w:rsidRPr="003F3043">
        <w:rPr>
          <w:rFonts w:ascii="Times New Roman" w:hAnsi="Times New Roman"/>
          <w:sz w:val="24"/>
          <w:szCs w:val="24"/>
        </w:rPr>
        <w:t xml:space="preserve"> more </w:t>
      </w:r>
      <w:r>
        <w:rPr>
          <w:rFonts w:ascii="Times New Roman" w:hAnsi="Times New Roman"/>
          <w:sz w:val="24"/>
          <w:szCs w:val="24"/>
        </w:rPr>
        <w:t>W</w:t>
      </w:r>
      <w:r w:rsidRPr="003F3043">
        <w:rPr>
          <w:rFonts w:ascii="Times New Roman" w:hAnsi="Times New Roman"/>
          <w:sz w:val="24"/>
          <w:szCs w:val="24"/>
        </w:rPr>
        <w:t xml:space="preserve">hites than </w:t>
      </w:r>
      <w:ins w:id="235" w:author="Microsoft Office User" w:date="2022-05-16T20:32:00Z">
        <w:r w:rsidR="00B52052">
          <w:rPr>
            <w:rFonts w:ascii="Times New Roman" w:hAnsi="Times New Roman"/>
            <w:sz w:val="24"/>
            <w:szCs w:val="24"/>
          </w:rPr>
          <w:t>the current study</w:t>
        </w:r>
      </w:ins>
      <w:del w:id="236" w:author="Microsoft Office User" w:date="2022-05-16T20:32:00Z">
        <w:r w:rsidRPr="003F3043" w:rsidDel="00B52052">
          <w:rPr>
            <w:rFonts w:ascii="Times New Roman" w:hAnsi="Times New Roman"/>
            <w:sz w:val="24"/>
            <w:szCs w:val="24"/>
          </w:rPr>
          <w:delText>we do</w:delText>
        </w:r>
      </w:del>
      <w:r w:rsidRPr="003F3043">
        <w:rPr>
          <w:rFonts w:ascii="Times New Roman" w:hAnsi="Times New Roman"/>
          <w:sz w:val="24"/>
          <w:szCs w:val="24"/>
        </w:rPr>
        <w:t xml:space="preserve">, at a statistically significant amount. </w:t>
      </w:r>
      <w:commentRangeEnd w:id="227"/>
      <w:r>
        <w:rPr>
          <w:rStyle w:val="CommentReference"/>
        </w:rPr>
        <w:commentReference w:id="227"/>
      </w:r>
      <w:r w:rsidR="00B641F3" w:rsidRPr="00B641F3">
        <w:rPr>
          <w:rFonts w:ascii="Times New Roman" w:hAnsi="Times New Roman"/>
          <w:sz w:val="24"/>
          <w:szCs w:val="24"/>
        </w:rPr>
        <w:t>Following an analysis of participant demographics, sub scores from the VFI and select individual motivation items were explored.</w:t>
      </w:r>
    </w:p>
    <w:p w14:paraId="1D9935CF" w14:textId="424421AC" w:rsidR="006F5CBB" w:rsidRPr="00614DD8" w:rsidRDefault="006F5CBB" w:rsidP="00614DD8">
      <w:pPr>
        <w:spacing w:line="480" w:lineRule="auto"/>
        <w:jc w:val="both"/>
        <w:rPr>
          <w:rFonts w:ascii="Times New Roman" w:hAnsi="Times New Roman"/>
          <w:i/>
          <w:iCs/>
          <w:sz w:val="24"/>
          <w:szCs w:val="24"/>
        </w:rPr>
      </w:pPr>
      <w:r>
        <w:rPr>
          <w:rFonts w:ascii="Times New Roman" w:hAnsi="Times New Roman"/>
          <w:i/>
          <w:iCs/>
          <w:sz w:val="24"/>
          <w:szCs w:val="24"/>
        </w:rPr>
        <w:t>Motivation Items</w:t>
      </w:r>
    </w:p>
    <w:p w14:paraId="003C437A" w14:textId="6AE4E81E" w:rsidR="004F3186" w:rsidRPr="00614DD8" w:rsidRDefault="00E47AC4">
      <w:pPr>
        <w:spacing w:line="480" w:lineRule="auto"/>
        <w:ind w:firstLine="720"/>
        <w:rPr>
          <w:rFonts w:ascii="Times New Roman" w:hAnsi="Times New Roman"/>
          <w:color w:val="000000" w:themeColor="text1"/>
          <w:sz w:val="24"/>
          <w:szCs w:val="24"/>
        </w:rPr>
      </w:pPr>
      <w:del w:id="237" w:author="Microsoft Office User" w:date="2022-05-16T20:32:00Z">
        <w:r w:rsidRPr="00614DD8" w:rsidDel="00B52052">
          <w:rPr>
            <w:rFonts w:ascii="Times New Roman" w:hAnsi="Times New Roman"/>
            <w:color w:val="000000" w:themeColor="text1"/>
            <w:sz w:val="24"/>
            <w:szCs w:val="24"/>
          </w:rPr>
          <w:lastRenderedPageBreak/>
          <w:delText xml:space="preserve">For </w:delText>
        </w:r>
      </w:del>
      <w:ins w:id="238" w:author="Microsoft Office User" w:date="2022-05-16T20:32:00Z">
        <w:r w:rsidR="00B52052">
          <w:rPr>
            <w:rFonts w:ascii="Times New Roman" w:hAnsi="Times New Roman"/>
            <w:color w:val="000000" w:themeColor="text1"/>
            <w:sz w:val="24"/>
            <w:szCs w:val="24"/>
          </w:rPr>
          <w:t>T</w:t>
        </w:r>
      </w:ins>
      <w:del w:id="239" w:author="Microsoft Office User" w:date="2022-05-16T20:32:00Z">
        <w:r w:rsidRPr="00614DD8" w:rsidDel="00B52052">
          <w:rPr>
            <w:rFonts w:ascii="Times New Roman" w:hAnsi="Times New Roman"/>
            <w:color w:val="000000" w:themeColor="text1"/>
            <w:sz w:val="24"/>
            <w:szCs w:val="24"/>
          </w:rPr>
          <w:delText>t</w:delText>
        </w:r>
      </w:del>
      <w:r w:rsidRPr="00614DD8">
        <w:rPr>
          <w:rFonts w:ascii="Times New Roman" w:hAnsi="Times New Roman"/>
          <w:color w:val="000000" w:themeColor="text1"/>
          <w:sz w:val="24"/>
          <w:szCs w:val="24"/>
        </w:rPr>
        <w:t xml:space="preserve">he altruism </w:t>
      </w:r>
      <w:del w:id="240" w:author="Microsoft Office User" w:date="2022-05-16T20:32:00Z">
        <w:r w:rsidRPr="00614DD8" w:rsidDel="00B52052">
          <w:rPr>
            <w:rFonts w:ascii="Times New Roman" w:hAnsi="Times New Roman"/>
            <w:color w:val="000000" w:themeColor="text1"/>
            <w:sz w:val="24"/>
            <w:szCs w:val="24"/>
          </w:rPr>
          <w:delText>value</w:delText>
        </w:r>
      </w:del>
      <w:ins w:id="241" w:author="Microsoft Office User" w:date="2022-05-16T20:32:00Z">
        <w:r w:rsidR="00B52052">
          <w:rPr>
            <w:rFonts w:ascii="Times New Roman" w:hAnsi="Times New Roman"/>
            <w:color w:val="000000" w:themeColor="text1"/>
            <w:sz w:val="24"/>
            <w:szCs w:val="24"/>
          </w:rPr>
          <w:t>factor</w:t>
        </w:r>
      </w:ins>
      <w:r w:rsidRPr="00614DD8">
        <w:rPr>
          <w:rFonts w:ascii="Times New Roman" w:hAnsi="Times New Roman"/>
          <w:color w:val="000000" w:themeColor="text1"/>
          <w:sz w:val="24"/>
          <w:szCs w:val="24"/>
        </w:rPr>
        <w:t xml:space="preserve">, </w:t>
      </w:r>
      <w:del w:id="242" w:author="Microsoft Office User" w:date="2022-05-16T20:32:00Z">
        <w:r w:rsidRPr="00614DD8" w:rsidDel="00B52052">
          <w:rPr>
            <w:rFonts w:ascii="Times New Roman" w:hAnsi="Times New Roman"/>
            <w:color w:val="000000" w:themeColor="text1"/>
            <w:sz w:val="24"/>
            <w:szCs w:val="24"/>
          </w:rPr>
          <w:delText xml:space="preserve">it </w:delText>
        </w:r>
      </w:del>
      <w:r w:rsidR="00A5584F">
        <w:rPr>
          <w:rFonts w:ascii="Times New Roman" w:hAnsi="Times New Roman"/>
          <w:color w:val="000000" w:themeColor="text1"/>
          <w:sz w:val="24"/>
          <w:szCs w:val="24"/>
        </w:rPr>
        <w:t>was</w:t>
      </w:r>
      <w:r w:rsidRPr="00614DD8">
        <w:rPr>
          <w:rFonts w:ascii="Times New Roman" w:hAnsi="Times New Roman"/>
          <w:color w:val="000000" w:themeColor="text1"/>
          <w:sz w:val="24"/>
          <w:szCs w:val="24"/>
        </w:rPr>
        <w:t xml:space="preserve"> represented in the values sub</w:t>
      </w:r>
      <w:r w:rsidR="00030CDB">
        <w:rPr>
          <w:rFonts w:ascii="Times New Roman" w:hAnsi="Times New Roman"/>
          <w:color w:val="000000" w:themeColor="text1"/>
          <w:sz w:val="24"/>
          <w:szCs w:val="24"/>
        </w:rPr>
        <w:t>-</w:t>
      </w:r>
      <w:r w:rsidRPr="00614DD8">
        <w:rPr>
          <w:rFonts w:ascii="Times New Roman" w:hAnsi="Times New Roman"/>
          <w:color w:val="000000" w:themeColor="text1"/>
          <w:sz w:val="24"/>
          <w:szCs w:val="24"/>
        </w:rPr>
        <w:t>score</w:t>
      </w:r>
      <w:r w:rsidR="00B81BF2">
        <w:rPr>
          <w:rFonts w:ascii="Times New Roman" w:hAnsi="Times New Roman"/>
          <w:color w:val="000000" w:themeColor="text1"/>
          <w:sz w:val="24"/>
          <w:szCs w:val="24"/>
        </w:rPr>
        <w:t xml:space="preserve"> on the VFI</w:t>
      </w:r>
      <w:r w:rsidRPr="00614DD8">
        <w:rPr>
          <w:rFonts w:ascii="Times New Roman" w:hAnsi="Times New Roman"/>
          <w:color w:val="000000" w:themeColor="text1"/>
          <w:sz w:val="24"/>
          <w:szCs w:val="24"/>
        </w:rPr>
        <w:t>. The mean for the values measure was 2</w:t>
      </w:r>
      <w:r w:rsidR="005C429D" w:rsidRPr="00614DD8">
        <w:rPr>
          <w:rFonts w:ascii="Times New Roman" w:hAnsi="Times New Roman"/>
          <w:color w:val="000000" w:themeColor="text1"/>
          <w:sz w:val="24"/>
          <w:szCs w:val="24"/>
        </w:rPr>
        <w:t>6</w:t>
      </w:r>
      <w:r w:rsidRPr="00614DD8">
        <w:rPr>
          <w:rFonts w:ascii="Times New Roman" w:hAnsi="Times New Roman"/>
          <w:color w:val="000000" w:themeColor="text1"/>
          <w:sz w:val="24"/>
          <w:szCs w:val="24"/>
        </w:rPr>
        <w:t xml:space="preserve"> and was the highest of all sub scores.</w:t>
      </w:r>
      <w:r w:rsidR="006C7202" w:rsidRPr="00614DD8">
        <w:rPr>
          <w:rFonts w:ascii="Times New Roman" w:hAnsi="Times New Roman"/>
          <w:color w:val="000000" w:themeColor="text1"/>
          <w:sz w:val="24"/>
          <w:szCs w:val="24"/>
        </w:rPr>
        <w:t xml:space="preserve"> Refer to </w:t>
      </w:r>
      <w:r w:rsidR="0002166B">
        <w:rPr>
          <w:rFonts w:ascii="Times New Roman" w:hAnsi="Times New Roman"/>
          <w:color w:val="000000" w:themeColor="text1"/>
          <w:sz w:val="24"/>
          <w:szCs w:val="24"/>
        </w:rPr>
        <w:t>F</w:t>
      </w:r>
      <w:r w:rsidR="006C7202" w:rsidRPr="00614DD8">
        <w:rPr>
          <w:rFonts w:ascii="Times New Roman" w:hAnsi="Times New Roman"/>
          <w:color w:val="000000" w:themeColor="text1"/>
          <w:sz w:val="24"/>
          <w:szCs w:val="24"/>
        </w:rPr>
        <w:t xml:space="preserve">igure </w:t>
      </w:r>
      <w:r w:rsidR="0002166B">
        <w:rPr>
          <w:rFonts w:ascii="Times New Roman" w:hAnsi="Times New Roman"/>
          <w:color w:val="000000" w:themeColor="text1"/>
          <w:sz w:val="24"/>
          <w:szCs w:val="24"/>
        </w:rPr>
        <w:t>2</w:t>
      </w:r>
      <w:r w:rsidR="006C7202" w:rsidRPr="00614DD8">
        <w:rPr>
          <w:rFonts w:ascii="Times New Roman" w:hAnsi="Times New Roman"/>
          <w:color w:val="000000" w:themeColor="text1"/>
          <w:sz w:val="24"/>
          <w:szCs w:val="24"/>
        </w:rPr>
        <w:t>.</w:t>
      </w:r>
      <w:r w:rsidR="00201AE8">
        <w:rPr>
          <w:rFonts w:ascii="Times New Roman" w:hAnsi="Times New Roman"/>
          <w:color w:val="000000" w:themeColor="text1"/>
          <w:sz w:val="24"/>
          <w:szCs w:val="24"/>
        </w:rPr>
        <w:t xml:space="preserve"> </w:t>
      </w:r>
      <w:r w:rsidR="004F3186" w:rsidRPr="00875B5B">
        <w:rPr>
          <w:rFonts w:ascii="Times New Roman" w:hAnsi="Times New Roman"/>
          <w:sz w:val="24"/>
          <w:szCs w:val="24"/>
        </w:rPr>
        <w:t>The Greenhouse-Geisser correction was applied to a repeated measures ANOVA and revealed that the mean sub-scores for the VFI differed statistically significantly (</w:t>
      </w:r>
      <w:r w:rsidR="004F3186" w:rsidRPr="00875B5B">
        <w:rPr>
          <w:rFonts w:ascii="Times New Roman" w:hAnsi="Times New Roman"/>
          <w:i/>
          <w:iCs/>
          <w:sz w:val="24"/>
          <w:szCs w:val="24"/>
        </w:rPr>
        <w:t>F</w:t>
      </w:r>
      <w:r w:rsidR="004F3186" w:rsidRPr="00875B5B">
        <w:rPr>
          <w:rFonts w:ascii="Times New Roman" w:hAnsi="Times New Roman"/>
          <w:sz w:val="24"/>
          <w:szCs w:val="24"/>
        </w:rPr>
        <w:t xml:space="preserve">(3.98, 3024.14)=1339.42, </w:t>
      </w:r>
      <w:ins w:id="243" w:author="Microsoft Office User" w:date="2022-05-16T20:33:00Z">
        <w:r w:rsidR="00B52052">
          <w:rPr>
            <w:rFonts w:ascii="Times New Roman" w:hAnsi="Times New Roman"/>
            <w:i/>
            <w:iCs/>
            <w:sz w:val="24"/>
            <w:szCs w:val="24"/>
          </w:rPr>
          <w:t>p</w:t>
        </w:r>
      </w:ins>
      <w:del w:id="244" w:author="Microsoft Office User" w:date="2022-05-16T20:33:00Z">
        <w:r w:rsidR="004F3186" w:rsidDel="00B52052">
          <w:rPr>
            <w:rFonts w:ascii="Times New Roman" w:hAnsi="Times New Roman"/>
            <w:i/>
            <w:iCs/>
            <w:sz w:val="24"/>
            <w:szCs w:val="24"/>
          </w:rPr>
          <w:delText>P</w:delText>
        </w:r>
      </w:del>
      <w:r w:rsidR="004F3186" w:rsidRPr="00875B5B">
        <w:rPr>
          <w:rFonts w:ascii="Times New Roman" w:hAnsi="Times New Roman"/>
          <w:sz w:val="24"/>
          <w:szCs w:val="24"/>
        </w:rPr>
        <w:t xml:space="preserve">&lt;.001). Bonferroni post hoc analysis reported statistically significant differences between all possible pairs of sub-scores. </w:t>
      </w:r>
    </w:p>
    <w:p w14:paraId="1B8FEDB7" w14:textId="57833927" w:rsidR="000463BA" w:rsidRPr="00477EA8" w:rsidRDefault="000463BA" w:rsidP="000463BA">
      <w:pPr>
        <w:spacing w:line="480" w:lineRule="auto"/>
        <w:ind w:firstLine="720"/>
        <w:rPr>
          <w:rFonts w:ascii="Times New Roman" w:hAnsi="Times New Roman"/>
          <w:sz w:val="24"/>
          <w:szCs w:val="24"/>
        </w:rPr>
      </w:pPr>
      <w:r>
        <w:rPr>
          <w:rFonts w:ascii="Times New Roman" w:hAnsi="Times New Roman"/>
          <w:sz w:val="24"/>
          <w:szCs w:val="24"/>
        </w:rPr>
        <w:t xml:space="preserve">The difference in gender between males and females was significant on the four items asterisked in Table 1. </w:t>
      </w:r>
      <w:commentRangeStart w:id="245"/>
      <w:r>
        <w:rPr>
          <w:rFonts w:ascii="Times New Roman" w:hAnsi="Times New Roman"/>
          <w:sz w:val="24"/>
          <w:szCs w:val="24"/>
        </w:rPr>
        <w:t xml:space="preserve">For “the experience of volunteering with my pet”, women valued it more than men. For “volunteering continues a family tradition”, men valued this item more than women. For “strengthen relationship with my pet” item, women valued it more. Last, for the “Have fun” item, </w:t>
      </w:r>
      <w:del w:id="246" w:author="Nicolas Dolce" w:date="2022-05-16T23:00:00Z">
        <w:r w:rsidDel="00F12FA8">
          <w:rPr>
            <w:rFonts w:ascii="Times New Roman" w:hAnsi="Times New Roman"/>
            <w:sz w:val="24"/>
            <w:szCs w:val="24"/>
          </w:rPr>
          <w:delText xml:space="preserve">it </w:delText>
        </w:r>
        <w:commentRangeStart w:id="247"/>
        <w:r w:rsidDel="00F12FA8">
          <w:rPr>
            <w:rFonts w:ascii="Times New Roman" w:hAnsi="Times New Roman"/>
            <w:sz w:val="24"/>
            <w:szCs w:val="24"/>
          </w:rPr>
          <w:delText xml:space="preserve">leaned </w:delText>
        </w:r>
        <w:commentRangeEnd w:id="247"/>
        <w:r w:rsidR="00B52052" w:rsidDel="00F12FA8">
          <w:rPr>
            <w:rStyle w:val="CommentReference"/>
          </w:rPr>
          <w:commentReference w:id="247"/>
        </w:r>
        <w:r w:rsidDel="00F12FA8">
          <w:rPr>
            <w:rFonts w:ascii="Times New Roman" w:hAnsi="Times New Roman"/>
            <w:sz w:val="24"/>
            <w:szCs w:val="24"/>
          </w:rPr>
          <w:delText xml:space="preserve">towards </w:delText>
        </w:r>
      </w:del>
      <w:r>
        <w:rPr>
          <w:rFonts w:ascii="Times New Roman" w:hAnsi="Times New Roman"/>
          <w:sz w:val="24"/>
          <w:szCs w:val="24"/>
        </w:rPr>
        <w:t>female</w:t>
      </w:r>
      <w:ins w:id="248" w:author="Nicolas Dolce" w:date="2022-05-16T23:00:00Z">
        <w:r w:rsidR="00F12FA8">
          <w:rPr>
            <w:rFonts w:ascii="Times New Roman" w:hAnsi="Times New Roman"/>
            <w:sz w:val="24"/>
            <w:szCs w:val="24"/>
          </w:rPr>
          <w:t>s</w:t>
        </w:r>
      </w:ins>
      <w:r>
        <w:rPr>
          <w:rFonts w:ascii="Times New Roman" w:hAnsi="Times New Roman"/>
          <w:sz w:val="24"/>
          <w:szCs w:val="24"/>
        </w:rPr>
        <w:t xml:space="preserve"> valu</w:t>
      </w:r>
      <w:ins w:id="249" w:author="Nicolas Dolce" w:date="2022-05-16T23:00:00Z">
        <w:r w:rsidR="00F12FA8">
          <w:rPr>
            <w:rFonts w:ascii="Times New Roman" w:hAnsi="Times New Roman"/>
            <w:sz w:val="24"/>
            <w:szCs w:val="24"/>
          </w:rPr>
          <w:t>ed</w:t>
        </w:r>
      </w:ins>
      <w:del w:id="250" w:author="Nicolas Dolce" w:date="2022-05-16T23:00:00Z">
        <w:r w:rsidDel="00F12FA8">
          <w:rPr>
            <w:rFonts w:ascii="Times New Roman" w:hAnsi="Times New Roman"/>
            <w:sz w:val="24"/>
            <w:szCs w:val="24"/>
          </w:rPr>
          <w:delText>ing</w:delText>
        </w:r>
      </w:del>
      <w:r>
        <w:rPr>
          <w:rFonts w:ascii="Times New Roman" w:hAnsi="Times New Roman"/>
          <w:sz w:val="24"/>
          <w:szCs w:val="24"/>
        </w:rPr>
        <w:t xml:space="preserve"> the item more.  </w:t>
      </w:r>
      <w:commentRangeEnd w:id="245"/>
      <w:r>
        <w:rPr>
          <w:rStyle w:val="CommentReference"/>
        </w:rPr>
        <w:commentReference w:id="245"/>
      </w:r>
    </w:p>
    <w:p w14:paraId="22FE9467" w14:textId="77777777" w:rsidR="000463BA" w:rsidDel="000D0688" w:rsidRDefault="000463BA">
      <w:pPr>
        <w:spacing w:line="480" w:lineRule="auto"/>
        <w:ind w:firstLine="720"/>
        <w:jc w:val="center"/>
        <w:rPr>
          <w:del w:id="251" w:author="Nicolas Dolce" w:date="2022-05-16T23:01:00Z"/>
          <w:rFonts w:ascii="Times New Roman" w:hAnsi="Times New Roman"/>
          <w:sz w:val="24"/>
          <w:szCs w:val="24"/>
        </w:rPr>
        <w:pPrChange w:id="252" w:author="Nicolas Dolce" w:date="2022-05-16T23:01:00Z">
          <w:pPr>
            <w:spacing w:line="480" w:lineRule="auto"/>
            <w:ind w:firstLine="720"/>
          </w:pPr>
        </w:pPrChange>
      </w:pPr>
    </w:p>
    <w:p w14:paraId="1923EDC5" w14:textId="40934DEB" w:rsidR="00095DF3" w:rsidRPr="0080504A" w:rsidRDefault="00C6697F">
      <w:pPr>
        <w:jc w:val="center"/>
        <w:rPr>
          <w:rFonts w:ascii="Times New Roman" w:hAnsi="Times New Roman"/>
          <w:b/>
          <w:sz w:val="24"/>
          <w:szCs w:val="24"/>
        </w:rPr>
      </w:pPr>
      <w:del w:id="253" w:author="Nicolas Dolce" w:date="2022-05-16T23:01:00Z">
        <w:r w:rsidDel="000D0688">
          <w:rPr>
            <w:rFonts w:ascii="Times New Roman" w:hAnsi="Times New Roman"/>
            <w:sz w:val="24"/>
            <w:szCs w:val="24"/>
          </w:rPr>
          <w:br w:type="page"/>
        </w:r>
      </w:del>
      <w:r w:rsidR="00095DF3">
        <w:rPr>
          <w:rFonts w:ascii="Times New Roman" w:hAnsi="Times New Roman"/>
          <w:b/>
          <w:sz w:val="24"/>
          <w:szCs w:val="24"/>
        </w:rPr>
        <w:t>Discussion</w:t>
      </w:r>
    </w:p>
    <w:p w14:paraId="0B08DBE1" w14:textId="5CB1AD19" w:rsidR="008A0543" w:rsidRDefault="00BD48BA">
      <w:pPr>
        <w:pStyle w:val="NormalWeb"/>
        <w:shd w:val="clear" w:color="auto" w:fill="FFFFFF"/>
        <w:spacing w:before="0" w:beforeAutospacing="0" w:after="0" w:afterAutospacing="0" w:line="480" w:lineRule="auto"/>
        <w:ind w:firstLine="720"/>
        <w:rPr>
          <w:ins w:id="254" w:author="Nicolas Dolce" w:date="2022-05-16T23:06:00Z"/>
          <w:color w:val="000000"/>
          <w:shd w:val="clear" w:color="auto" w:fill="FFFFFF"/>
        </w:rPr>
      </w:pPr>
      <w:r>
        <w:rPr>
          <w:color w:val="000000"/>
          <w:shd w:val="clear" w:color="auto" w:fill="FFFFFF"/>
        </w:rPr>
        <w:t>The</w:t>
      </w:r>
      <w:commentRangeStart w:id="255"/>
      <w:r w:rsidR="00350C03">
        <w:rPr>
          <w:color w:val="000000"/>
          <w:shd w:val="clear" w:color="auto" w:fill="FFFFFF"/>
        </w:rPr>
        <w:t xml:space="preserve"> hypothesis</w:t>
      </w:r>
      <w:r w:rsidR="00B02A99">
        <w:rPr>
          <w:color w:val="000000"/>
          <w:shd w:val="clear" w:color="auto" w:fill="FFFFFF"/>
        </w:rPr>
        <w:t xml:space="preserve"> </w:t>
      </w:r>
      <w:r w:rsidR="00350C03">
        <w:rPr>
          <w:color w:val="000000"/>
          <w:shd w:val="clear" w:color="auto" w:fill="FFFFFF"/>
        </w:rPr>
        <w:t>about gender was supported since there was a</w:t>
      </w:r>
      <w:r w:rsidR="00435F25" w:rsidRPr="00614DD8">
        <w:rPr>
          <w:color w:val="000000"/>
          <w:shd w:val="clear" w:color="auto" w:fill="FFFFFF"/>
        </w:rPr>
        <w:t xml:space="preserve"> valid percent of females </w:t>
      </w:r>
      <w:r w:rsidR="00350C03">
        <w:rPr>
          <w:color w:val="000000"/>
          <w:shd w:val="clear" w:color="auto" w:fill="FFFFFF"/>
        </w:rPr>
        <w:t>of</w:t>
      </w:r>
      <w:r w:rsidR="00435F25" w:rsidRPr="00614DD8">
        <w:rPr>
          <w:color w:val="000000"/>
          <w:shd w:val="clear" w:color="auto" w:fill="FFFFFF"/>
        </w:rPr>
        <w:t xml:space="preserve"> </w:t>
      </w:r>
      <w:r w:rsidR="00435F25">
        <w:rPr>
          <w:color w:val="000000"/>
          <w:shd w:val="clear" w:color="auto" w:fill="FFFFFF"/>
        </w:rPr>
        <w:t>87.5%</w:t>
      </w:r>
      <w:r w:rsidR="00350C03">
        <w:rPr>
          <w:color w:val="000000"/>
          <w:shd w:val="clear" w:color="auto" w:fill="FFFFFF"/>
        </w:rPr>
        <w:t>.</w:t>
      </w:r>
      <w:r>
        <w:rPr>
          <w:color w:val="000000"/>
          <w:shd w:val="clear" w:color="auto" w:fill="FFFFFF"/>
        </w:rPr>
        <w:t xml:space="preserve"> The</w:t>
      </w:r>
      <w:r w:rsidR="001A7FA7">
        <w:rPr>
          <w:color w:val="000000"/>
          <w:shd w:val="clear" w:color="auto" w:fill="FFFFFF"/>
        </w:rPr>
        <w:t xml:space="preserve"> hypothesis for age was incorrect since the mean age was 61.65, thus not middle aged.</w:t>
      </w:r>
      <w:r w:rsidR="004B71EE">
        <w:rPr>
          <w:color w:val="000000"/>
          <w:shd w:val="clear" w:color="auto" w:fill="FFFFFF"/>
        </w:rPr>
        <w:t xml:space="preserve"> The</w:t>
      </w:r>
      <w:r w:rsidR="00C6697F">
        <w:rPr>
          <w:color w:val="000000"/>
          <w:shd w:val="clear" w:color="auto" w:fill="FFFFFF"/>
        </w:rPr>
        <w:t xml:space="preserve"> results </w:t>
      </w:r>
      <w:r w:rsidR="003551B5">
        <w:rPr>
          <w:color w:val="000000"/>
          <w:shd w:val="clear" w:color="auto" w:fill="FFFFFF"/>
        </w:rPr>
        <w:t>support</w:t>
      </w:r>
      <w:r w:rsidR="001E2976">
        <w:rPr>
          <w:color w:val="000000"/>
          <w:shd w:val="clear" w:color="auto" w:fill="FFFFFF"/>
        </w:rPr>
        <w:t xml:space="preserve"> the</w:t>
      </w:r>
      <w:r w:rsidR="003551B5">
        <w:rPr>
          <w:color w:val="000000"/>
          <w:shd w:val="clear" w:color="auto" w:fill="FFFFFF"/>
        </w:rPr>
        <w:t xml:space="preserve"> hypothes</w:t>
      </w:r>
      <w:r w:rsidR="001B2DD5">
        <w:rPr>
          <w:color w:val="000000"/>
          <w:shd w:val="clear" w:color="auto" w:fill="FFFFFF"/>
        </w:rPr>
        <w:t>e</w:t>
      </w:r>
      <w:r w:rsidR="003551B5">
        <w:rPr>
          <w:color w:val="000000"/>
          <w:shd w:val="clear" w:color="auto" w:fill="FFFFFF"/>
        </w:rPr>
        <w:t xml:space="preserve">s of </w:t>
      </w:r>
      <w:r w:rsidR="00C6697F">
        <w:rPr>
          <w:color w:val="000000"/>
          <w:shd w:val="clear" w:color="auto" w:fill="FFFFFF"/>
        </w:rPr>
        <w:t>a racially white, educated, financially privileged,</w:t>
      </w:r>
      <w:r w:rsidR="005C78CF">
        <w:rPr>
          <w:color w:val="000000"/>
          <w:shd w:val="clear" w:color="auto" w:fill="FFFFFF"/>
        </w:rPr>
        <w:t xml:space="preserve"> and</w:t>
      </w:r>
      <w:r w:rsidR="00C6697F">
        <w:rPr>
          <w:color w:val="000000"/>
          <w:shd w:val="clear" w:color="auto" w:fill="FFFFFF"/>
        </w:rPr>
        <w:t xml:space="preserve"> </w:t>
      </w:r>
      <w:r w:rsidR="00565063">
        <w:rPr>
          <w:color w:val="000000"/>
          <w:shd w:val="clear" w:color="auto" w:fill="FFFFFF"/>
        </w:rPr>
        <w:t>altruistically motivated</w:t>
      </w:r>
      <w:r w:rsidR="004B71EE">
        <w:rPr>
          <w:color w:val="000000"/>
          <w:shd w:val="clear" w:color="auto" w:fill="FFFFFF"/>
        </w:rPr>
        <w:t xml:space="preserve"> </w:t>
      </w:r>
      <w:r w:rsidR="00C6697F">
        <w:rPr>
          <w:color w:val="000000"/>
          <w:shd w:val="clear" w:color="auto" w:fill="FFFFFF"/>
        </w:rPr>
        <w:t xml:space="preserve">population. </w:t>
      </w:r>
      <w:commentRangeEnd w:id="255"/>
      <w:r w:rsidR="0002166B">
        <w:rPr>
          <w:rStyle w:val="CommentReference"/>
          <w:rFonts w:asciiTheme="minorHAnsi" w:hAnsiTheme="minorHAnsi"/>
        </w:rPr>
        <w:commentReference w:id="255"/>
      </w:r>
      <w:r w:rsidR="004D5AF0">
        <w:rPr>
          <w:color w:val="000000"/>
          <w:shd w:val="clear" w:color="auto" w:fill="FFFFFF"/>
        </w:rPr>
        <w:t xml:space="preserve">These attributes fit in with previous literature </w:t>
      </w:r>
      <w:del w:id="256" w:author="Nicolas Dolce" w:date="2022-05-16T23:02:00Z">
        <w:r w:rsidR="004D5AF0" w:rsidDel="00807D11">
          <w:rPr>
            <w:color w:val="000000"/>
            <w:shd w:val="clear" w:color="auto" w:fill="FFFFFF"/>
          </w:rPr>
          <w:delText xml:space="preserve">and </w:delText>
        </w:r>
        <w:commentRangeStart w:id="257"/>
        <w:r w:rsidR="004D5AF0" w:rsidDel="00807D11">
          <w:rPr>
            <w:color w:val="000000"/>
            <w:shd w:val="clear" w:color="auto" w:fill="FFFFFF"/>
          </w:rPr>
          <w:delText xml:space="preserve">I agree </w:delText>
        </w:r>
        <w:commentRangeEnd w:id="257"/>
        <w:r w:rsidR="00B52052" w:rsidDel="00807D11">
          <w:rPr>
            <w:rStyle w:val="CommentReference"/>
            <w:rFonts w:asciiTheme="minorHAnsi" w:hAnsiTheme="minorHAnsi"/>
          </w:rPr>
          <w:commentReference w:id="257"/>
        </w:r>
        <w:r w:rsidR="004D5AF0" w:rsidDel="00807D11">
          <w:rPr>
            <w:color w:val="000000"/>
            <w:shd w:val="clear" w:color="auto" w:fill="FFFFFF"/>
          </w:rPr>
          <w:delText>with it</w:delText>
        </w:r>
        <w:r w:rsidR="00E67ACB" w:rsidDel="00807D11">
          <w:rPr>
            <w:color w:val="000000"/>
            <w:shd w:val="clear" w:color="auto" w:fill="FFFFFF"/>
          </w:rPr>
          <w:delText xml:space="preserve"> </w:delText>
        </w:r>
      </w:del>
      <w:r w:rsidR="00E67ACB">
        <w:rPr>
          <w:color w:val="000000"/>
          <w:shd w:val="clear" w:color="auto" w:fill="FFFFFF"/>
        </w:rPr>
        <w:t xml:space="preserve">due to the unpaid nature of volunteers in </w:t>
      </w:r>
      <w:r w:rsidR="001B2DD5">
        <w:rPr>
          <w:color w:val="000000"/>
          <w:shd w:val="clear" w:color="auto" w:fill="FFFFFF"/>
        </w:rPr>
        <w:t xml:space="preserve">an </w:t>
      </w:r>
      <w:r w:rsidR="00E67ACB">
        <w:rPr>
          <w:color w:val="000000"/>
          <w:shd w:val="clear" w:color="auto" w:fill="FFFFFF"/>
        </w:rPr>
        <w:t>economically competitive</w:t>
      </w:r>
      <w:del w:id="258" w:author="Nicolas Dolce" w:date="2022-05-16T23:02:00Z">
        <w:r w:rsidR="00E67ACB" w:rsidDel="00807D11">
          <w:rPr>
            <w:color w:val="000000"/>
            <w:shd w:val="clear" w:color="auto" w:fill="FFFFFF"/>
          </w:rPr>
          <w:delText xml:space="preserve"> </w:delText>
        </w:r>
      </w:del>
      <w:ins w:id="259" w:author="Nicolas Dolce" w:date="2022-05-16T23:02:00Z">
        <w:r w:rsidR="00807D11">
          <w:rPr>
            <w:color w:val="000000"/>
            <w:shd w:val="clear" w:color="auto" w:fill="FFFFFF"/>
          </w:rPr>
          <w:t xml:space="preserve"> world</w:t>
        </w:r>
      </w:ins>
      <w:del w:id="260" w:author="Nicolas Dolce" w:date="2022-05-16T23:02:00Z">
        <w:r w:rsidR="00E67ACB" w:rsidDel="00807D11">
          <w:rPr>
            <w:color w:val="000000"/>
            <w:shd w:val="clear" w:color="auto" w:fill="FFFFFF"/>
          </w:rPr>
          <w:delText>2022 America</w:delText>
        </w:r>
      </w:del>
      <w:r w:rsidR="00E67ACB">
        <w:rPr>
          <w:color w:val="000000"/>
          <w:shd w:val="clear" w:color="auto" w:fill="FFFFFF"/>
        </w:rPr>
        <w:t>.</w:t>
      </w:r>
      <w:ins w:id="261" w:author="Nicolas Dolce" w:date="2022-05-16T23:05:00Z">
        <w:r w:rsidR="00283045">
          <w:rPr>
            <w:color w:val="000000"/>
            <w:shd w:val="clear" w:color="auto" w:fill="FFFFFF"/>
          </w:rPr>
          <w:t xml:space="preserve"> Earlier </w:t>
        </w:r>
      </w:ins>
      <w:ins w:id="262" w:author="Nicolas Dolce" w:date="2022-05-16T23:41:00Z">
        <w:r w:rsidR="008A0543">
          <w:rPr>
            <w:color w:val="000000"/>
            <w:shd w:val="clear" w:color="auto" w:fill="FFFFFF"/>
          </w:rPr>
          <w:t xml:space="preserve">demographic </w:t>
        </w:r>
      </w:ins>
      <w:ins w:id="263" w:author="Nicolas Dolce" w:date="2022-05-16T23:05:00Z">
        <w:r w:rsidR="00283045">
          <w:rPr>
            <w:color w:val="000000"/>
            <w:shd w:val="clear" w:color="auto" w:fill="FFFFFF"/>
          </w:rPr>
          <w:t>finding comparisons can be viewed in</w:t>
        </w:r>
      </w:ins>
      <w:ins w:id="264" w:author="Nicolas Dolce" w:date="2022-05-16T23:06:00Z">
        <w:r w:rsidR="00283045">
          <w:rPr>
            <w:color w:val="000000"/>
            <w:shd w:val="clear" w:color="auto" w:fill="FFFFFF"/>
          </w:rPr>
          <w:t xml:space="preserve"> the</w:t>
        </w:r>
      </w:ins>
      <w:ins w:id="265" w:author="Nicolas Dolce" w:date="2022-05-16T23:05:00Z">
        <w:r w:rsidR="00283045">
          <w:rPr>
            <w:color w:val="000000"/>
            <w:shd w:val="clear" w:color="auto" w:fill="FFFFFF"/>
          </w:rPr>
          <w:t xml:space="preserve"> results section</w:t>
        </w:r>
      </w:ins>
      <w:ins w:id="266" w:author="Nicolas Dolce" w:date="2022-05-16T23:06:00Z">
        <w:r w:rsidR="00283045">
          <w:rPr>
            <w:color w:val="000000"/>
            <w:shd w:val="clear" w:color="auto" w:fill="FFFFFF"/>
          </w:rPr>
          <w:t xml:space="preserve"> with statistical comparison to previous literature</w:t>
        </w:r>
      </w:ins>
      <w:ins w:id="267" w:author="Nicolas Dolce" w:date="2022-05-16T23:05:00Z">
        <w:r w:rsidR="00283045">
          <w:rPr>
            <w:color w:val="000000"/>
            <w:shd w:val="clear" w:color="auto" w:fill="FFFFFF"/>
          </w:rPr>
          <w:t xml:space="preserve">. </w:t>
        </w:r>
      </w:ins>
      <w:ins w:id="268" w:author="Nicolas Dolce" w:date="2022-05-16T23:41:00Z">
        <w:r w:rsidR="008A0543">
          <w:rPr>
            <w:color w:val="000000"/>
            <w:shd w:val="clear" w:color="auto" w:fill="FFFFFF"/>
          </w:rPr>
          <w:t>For motivation comparison</w:t>
        </w:r>
      </w:ins>
      <w:ins w:id="269" w:author="Nicolas Dolce" w:date="2022-05-16T23:42:00Z">
        <w:r w:rsidR="008A0543">
          <w:rPr>
            <w:color w:val="000000"/>
            <w:shd w:val="clear" w:color="auto" w:fill="FFFFFF"/>
          </w:rPr>
          <w:t>,</w:t>
        </w:r>
      </w:ins>
      <w:ins w:id="270" w:author="Nicolas Dolce" w:date="2022-05-16T23:41:00Z">
        <w:r w:rsidR="008A0543">
          <w:rPr>
            <w:color w:val="000000"/>
            <w:shd w:val="clear" w:color="auto" w:fill="FFFFFF"/>
          </w:rPr>
          <w:t xml:space="preserve"> </w:t>
        </w:r>
      </w:ins>
      <w:ins w:id="271" w:author="Nicolas Dolce" w:date="2022-05-16T23:42:00Z">
        <w:r w:rsidR="008A0543">
          <w:rPr>
            <w:color w:val="000000"/>
            <w:shd w:val="clear" w:color="auto" w:fill="FFFFFF"/>
          </w:rPr>
          <w:t>a</w:t>
        </w:r>
      </w:ins>
      <w:del w:id="272" w:author="Nicolas Dolce" w:date="2022-05-16T23:03:00Z">
        <w:r w:rsidR="00E67ACB" w:rsidDel="00807D11">
          <w:rPr>
            <w:color w:val="000000"/>
            <w:shd w:val="clear" w:color="auto" w:fill="FFFFFF"/>
          </w:rPr>
          <w:delText xml:space="preserve"> </w:delText>
        </w:r>
      </w:del>
      <w:ins w:id="273" w:author="Microsoft Office User" w:date="2022-05-16T20:36:00Z">
        <w:del w:id="274" w:author="Nicolas Dolce" w:date="2022-05-16T23:03:00Z">
          <w:r w:rsidR="00B52052" w:rsidDel="00807D11">
            <w:rPr>
              <w:color w:val="000000"/>
              <w:shd w:val="clear" w:color="auto" w:fill="FFFFFF"/>
            </w:rPr>
            <w:delText xml:space="preserve">How </w:delText>
          </w:r>
          <w:r w:rsidR="004D1ACD" w:rsidDel="00807D11">
            <w:rPr>
              <w:color w:val="000000"/>
              <w:shd w:val="clear" w:color="auto" w:fill="FFFFFF"/>
            </w:rPr>
            <w:delText>do these results compare to prior literature?</w:delText>
          </w:r>
        </w:del>
      </w:ins>
      <w:ins w:id="275" w:author="Nicolas Dolce" w:date="2022-05-16T23:42:00Z">
        <w:r w:rsidR="008A0543">
          <w:t xml:space="preserve">ccording to </w:t>
        </w:r>
        <w:r w:rsidR="008A0543" w:rsidRPr="005E199A">
          <w:t>Collins</w:t>
        </w:r>
        <w:r w:rsidR="008A0543">
          <w:t xml:space="preserve"> (</w:t>
        </w:r>
        <w:r w:rsidR="008A0543" w:rsidRPr="005E199A">
          <w:t>2014</w:t>
        </w:r>
        <w:r w:rsidR="008A0543">
          <w:t>) the values (altruism) function also had the highest mean out of all other factors at 4.5. The lowest factor was protective at 2.0. The p</w:t>
        </w:r>
        <w:r w:rsidR="008A0543" w:rsidRPr="00D050BA">
          <w:t>rotective</w:t>
        </w:r>
        <w:r w:rsidR="008A0543">
          <w:t xml:space="preserve"> function </w:t>
        </w:r>
        <w:r w:rsidR="008A0543" w:rsidRPr="00D050BA">
          <w:t>describes when</w:t>
        </w:r>
        <w:r w:rsidR="008A0543">
          <w:t xml:space="preserve"> </w:t>
        </w:r>
        <w:r w:rsidR="008A0543" w:rsidRPr="00D050BA">
          <w:t xml:space="preserve">a volunteer </w:t>
        </w:r>
        <w:r w:rsidR="008A0543">
          <w:t xml:space="preserve">tries to </w:t>
        </w:r>
        <w:r w:rsidR="008A0543" w:rsidRPr="00D050BA">
          <w:t xml:space="preserve">escape negative feelings about themselves </w:t>
        </w:r>
        <w:r w:rsidR="008A0543">
          <w:t>by</w:t>
        </w:r>
        <w:r w:rsidR="008A0543" w:rsidRPr="00D050BA">
          <w:t xml:space="preserve"> volunteering</w:t>
        </w:r>
        <w:r w:rsidR="008A0543">
          <w:t>.</w:t>
        </w:r>
      </w:ins>
      <w:ins w:id="276" w:author="Nicolas Dolce" w:date="2022-05-16T23:43:00Z">
        <w:r w:rsidR="008A0543">
          <w:t xml:space="preserve"> </w:t>
        </w:r>
      </w:ins>
      <w:ins w:id="277" w:author="Nicolas Dolce" w:date="2022-05-16T23:42:00Z">
        <w:r w:rsidR="008A0543">
          <w:t>The lowest factor in this study turned out to be career at 6.0.</w:t>
        </w:r>
      </w:ins>
      <w:ins w:id="278" w:author="Nicolas Dolce" w:date="2022-05-16T23:43:00Z">
        <w:r w:rsidR="008A0543">
          <w:t xml:space="preserve"> Refer to </w:t>
        </w:r>
      </w:ins>
      <w:ins w:id="279" w:author="Nicolas Dolce" w:date="2022-05-16T23:44:00Z">
        <w:r w:rsidR="008A0543">
          <w:t>F</w:t>
        </w:r>
      </w:ins>
      <w:ins w:id="280" w:author="Nicolas Dolce" w:date="2022-05-16T23:43:00Z">
        <w:r w:rsidR="008A0543">
          <w:t>igure 2.</w:t>
        </w:r>
      </w:ins>
      <w:ins w:id="281" w:author="Nicolas Dolce" w:date="2022-05-16T23:46:00Z">
        <w:r w:rsidR="00E92D30">
          <w:t xml:space="preserve"> Unfortunately, Collins (2014</w:t>
        </w:r>
      </w:ins>
      <w:ins w:id="282" w:author="Nicolas Dolce" w:date="2022-05-16T23:47:00Z">
        <w:r w:rsidR="00E92D30">
          <w:t>)</w:t>
        </w:r>
      </w:ins>
      <w:ins w:id="283" w:author="Nicolas Dolce" w:date="2022-05-16T23:46:00Z">
        <w:r w:rsidR="00E92D30">
          <w:t xml:space="preserve"> did not investigate gender differences. </w:t>
        </w:r>
      </w:ins>
    </w:p>
    <w:p w14:paraId="17D7996F" w14:textId="2C7BBEC2" w:rsidR="00283045" w:rsidDel="00E56819" w:rsidRDefault="00283045">
      <w:pPr>
        <w:pStyle w:val="NormalWeb"/>
        <w:shd w:val="clear" w:color="auto" w:fill="FFFFFF"/>
        <w:spacing w:before="0" w:beforeAutospacing="0" w:after="0" w:afterAutospacing="0" w:line="480" w:lineRule="auto"/>
        <w:ind w:firstLine="720"/>
        <w:rPr>
          <w:del w:id="284" w:author="Nicolas Dolce" w:date="2022-05-16T23:16:00Z"/>
          <w:color w:val="000000"/>
          <w:shd w:val="clear" w:color="auto" w:fill="FFFFFF"/>
        </w:rPr>
      </w:pPr>
      <w:ins w:id="285" w:author="Nicolas Dolce" w:date="2022-05-16T23:06:00Z">
        <w:r>
          <w:rPr>
            <w:color w:val="000000"/>
            <w:shd w:val="clear" w:color="auto" w:fill="FFFFFF"/>
          </w:rPr>
          <w:lastRenderedPageBreak/>
          <w:t xml:space="preserve">Limitations </w:t>
        </w:r>
      </w:ins>
      <w:ins w:id="286" w:author="Nicolas Dolce" w:date="2022-05-16T23:07:00Z">
        <w:r w:rsidR="00DF12DB">
          <w:rPr>
            <w:color w:val="000000"/>
            <w:shd w:val="clear" w:color="auto" w:fill="FFFFFF"/>
          </w:rPr>
          <w:t>included incoming data</w:t>
        </w:r>
      </w:ins>
      <w:ins w:id="287" w:author="Nicolas Dolce" w:date="2022-05-16T23:08:00Z">
        <w:r w:rsidR="00DF12DB">
          <w:rPr>
            <w:color w:val="000000"/>
            <w:shd w:val="clear" w:color="auto" w:fill="FFFFFF"/>
          </w:rPr>
          <w:t xml:space="preserve"> and not giving enough </w:t>
        </w:r>
      </w:ins>
      <w:ins w:id="288" w:author="Nicolas Dolce" w:date="2022-05-16T23:10:00Z">
        <w:r w:rsidR="00DF12DB">
          <w:rPr>
            <w:color w:val="000000"/>
            <w:shd w:val="clear" w:color="auto" w:fill="FFFFFF"/>
          </w:rPr>
          <w:t>options</w:t>
        </w:r>
      </w:ins>
      <w:ins w:id="289" w:author="Nicolas Dolce" w:date="2022-05-16T23:08:00Z">
        <w:r w:rsidR="00DF12DB">
          <w:rPr>
            <w:color w:val="000000"/>
            <w:shd w:val="clear" w:color="auto" w:fill="FFFFFF"/>
          </w:rPr>
          <w:t xml:space="preserve"> for</w:t>
        </w:r>
      </w:ins>
      <w:ins w:id="290" w:author="Nicolas Dolce" w:date="2022-05-16T23:09:00Z">
        <w:r w:rsidR="00DF12DB">
          <w:rPr>
            <w:color w:val="000000"/>
            <w:shd w:val="clear" w:color="auto" w:fill="FFFFFF"/>
          </w:rPr>
          <w:t xml:space="preserve"> the</w:t>
        </w:r>
      </w:ins>
      <w:ins w:id="291" w:author="Nicolas Dolce" w:date="2022-05-16T23:08:00Z">
        <w:r w:rsidR="00DF12DB">
          <w:rPr>
            <w:color w:val="000000"/>
            <w:shd w:val="clear" w:color="auto" w:fill="FFFFFF"/>
          </w:rPr>
          <w:t xml:space="preserve"> </w:t>
        </w:r>
      </w:ins>
      <w:ins w:id="292" w:author="Nicolas Dolce" w:date="2022-05-16T23:09:00Z">
        <w:r w:rsidR="00DF12DB">
          <w:rPr>
            <w:color w:val="000000"/>
            <w:shd w:val="clear" w:color="auto" w:fill="FFFFFF"/>
          </w:rPr>
          <w:t>working</w:t>
        </w:r>
      </w:ins>
      <w:ins w:id="293" w:author="Nicolas Dolce" w:date="2022-05-16T23:08:00Z">
        <w:r w:rsidR="00DF12DB">
          <w:rPr>
            <w:color w:val="000000"/>
            <w:shd w:val="clear" w:color="auto" w:fill="FFFFFF"/>
          </w:rPr>
          <w:t xml:space="preserve"> </w:t>
        </w:r>
      </w:ins>
      <w:ins w:id="294" w:author="Nicolas Dolce" w:date="2022-05-16T23:09:00Z">
        <w:r w:rsidR="00DF12DB">
          <w:rPr>
            <w:color w:val="000000"/>
            <w:shd w:val="clear" w:color="auto" w:fill="FFFFFF"/>
          </w:rPr>
          <w:t>question</w:t>
        </w:r>
      </w:ins>
      <w:ins w:id="295" w:author="Nicolas Dolce" w:date="2022-05-16T23:11:00Z">
        <w:r w:rsidR="00DF12DB">
          <w:rPr>
            <w:color w:val="000000"/>
            <w:shd w:val="clear" w:color="auto" w:fill="FFFFFF"/>
          </w:rPr>
          <w:t xml:space="preserve"> of part time, full time, retired, partially retired, etc</w:t>
        </w:r>
      </w:ins>
      <w:ins w:id="296" w:author="Nicolas Dolce" w:date="2022-05-16T23:09:00Z">
        <w:r w:rsidR="00DF12DB">
          <w:rPr>
            <w:color w:val="000000"/>
            <w:shd w:val="clear" w:color="auto" w:fill="FFFFFF"/>
          </w:rPr>
          <w:t xml:space="preserve">. </w:t>
        </w:r>
      </w:ins>
      <w:ins w:id="297" w:author="Nicolas Dolce" w:date="2022-05-16T23:13:00Z">
        <w:r w:rsidR="00E56819">
          <w:rPr>
            <w:color w:val="000000"/>
            <w:shd w:val="clear" w:color="auto" w:fill="FFFFFF"/>
          </w:rPr>
          <w:t xml:space="preserve">Suggestions for future study include </w:t>
        </w:r>
      </w:ins>
      <w:ins w:id="298" w:author="Nicolas Dolce" w:date="2022-05-16T23:14:00Z">
        <w:r w:rsidR="00E56819">
          <w:rPr>
            <w:color w:val="000000"/>
            <w:shd w:val="clear" w:color="auto" w:fill="FFFFFF"/>
          </w:rPr>
          <w:t>surveying a different group instead of ani</w:t>
        </w:r>
      </w:ins>
      <w:ins w:id="299" w:author="Nicolas Dolce" w:date="2022-05-16T23:15:00Z">
        <w:r w:rsidR="00E56819">
          <w:rPr>
            <w:color w:val="000000"/>
            <w:shd w:val="clear" w:color="auto" w:fill="FFFFFF"/>
          </w:rPr>
          <w:t>mal handlers.</w:t>
        </w:r>
      </w:ins>
      <w:ins w:id="300" w:author="Nicolas Dolce" w:date="2022-05-16T23:45:00Z">
        <w:r w:rsidR="000A3CBC">
          <w:rPr>
            <w:color w:val="000000"/>
            <w:shd w:val="clear" w:color="auto" w:fill="FFFFFF"/>
          </w:rPr>
          <w:t xml:space="preserve"> </w:t>
        </w:r>
        <w:r w:rsidR="001E1A0B">
          <w:t xml:space="preserve">Finally, this paper investigated motivation, demographics, and commitment of animal handlers in the organization of Pet Partners.  </w:t>
        </w:r>
      </w:ins>
      <w:ins w:id="301" w:author="Nicolas Dolce" w:date="2022-05-16T23:15:00Z">
        <w:r w:rsidR="00E56819">
          <w:rPr>
            <w:color w:val="000000"/>
            <w:shd w:val="clear" w:color="auto" w:fill="FFFFFF"/>
          </w:rPr>
          <w:t xml:space="preserve"> </w:t>
        </w:r>
      </w:ins>
    </w:p>
    <w:p w14:paraId="33D7A591" w14:textId="77777777" w:rsidR="003C49A0" w:rsidRPr="00614DD8" w:rsidDel="00E56819" w:rsidRDefault="003C49A0">
      <w:pPr>
        <w:pStyle w:val="NormalWeb"/>
        <w:shd w:val="clear" w:color="auto" w:fill="FFFFFF"/>
        <w:spacing w:before="0" w:beforeAutospacing="0" w:after="0" w:afterAutospacing="0" w:line="480" w:lineRule="auto"/>
        <w:ind w:firstLine="720"/>
        <w:rPr>
          <w:del w:id="302" w:author="Nicolas Dolce" w:date="2022-05-16T23:16:00Z"/>
          <w:color w:val="000000"/>
          <w:shd w:val="clear" w:color="auto" w:fill="FFFFFF"/>
        </w:rPr>
      </w:pPr>
    </w:p>
    <w:p w14:paraId="3F35BF3C" w14:textId="1FDA73B1" w:rsidR="008773D5" w:rsidDel="00DC05EC" w:rsidRDefault="00B52052">
      <w:pPr>
        <w:pStyle w:val="NormalWeb"/>
        <w:shd w:val="clear" w:color="auto" w:fill="FFFFFF"/>
        <w:spacing w:before="0" w:beforeAutospacing="0" w:after="0" w:afterAutospacing="0" w:line="480" w:lineRule="auto"/>
        <w:ind w:firstLine="720"/>
        <w:rPr>
          <w:ins w:id="303" w:author="Microsoft Office User" w:date="2022-05-16T20:36:00Z"/>
          <w:del w:id="304" w:author="Nicolas Dolce" w:date="2022-05-16T23:51:00Z"/>
        </w:rPr>
        <w:pPrChange w:id="305" w:author="Nicolas Dolce" w:date="2022-05-16T23:46:00Z">
          <w:pPr>
            <w:spacing w:line="480" w:lineRule="auto"/>
          </w:pPr>
        </w:pPrChange>
      </w:pPr>
      <w:ins w:id="306" w:author="Microsoft Office User" w:date="2022-05-16T20:36:00Z">
        <w:del w:id="307" w:author="Nicolas Dolce" w:date="2022-05-16T23:16:00Z">
          <w:r w:rsidDel="00E56819">
            <w:delText xml:space="preserve">Nicolas, </w:delText>
          </w:r>
        </w:del>
      </w:ins>
    </w:p>
    <w:p w14:paraId="7362D9F7" w14:textId="3D880F11" w:rsidR="00821319" w:rsidRPr="00AE781D" w:rsidDel="008A0543" w:rsidRDefault="00B52052">
      <w:pPr>
        <w:spacing w:after="0" w:line="480" w:lineRule="auto"/>
        <w:rPr>
          <w:ins w:id="308" w:author="Microsoft Office User" w:date="2022-05-16T20:37:00Z"/>
          <w:del w:id="309" w:author="Nicolas Dolce" w:date="2022-05-16T23:42:00Z"/>
          <w:rFonts w:ascii="Times New Roman" w:hAnsi="Times New Roman"/>
          <w:sz w:val="24"/>
          <w:szCs w:val="24"/>
        </w:rPr>
        <w:pPrChange w:id="310" w:author="Nicolas Dolce" w:date="2022-05-16T23:42:00Z">
          <w:pPr>
            <w:spacing w:line="480" w:lineRule="auto"/>
          </w:pPr>
        </w:pPrChange>
      </w:pPr>
      <w:ins w:id="311" w:author="Microsoft Office User" w:date="2022-05-16T20:36:00Z">
        <w:del w:id="312" w:author="Nicolas Dolce" w:date="2022-05-16T23:51:00Z">
          <w:r w:rsidRPr="00EC07F2" w:rsidDel="00DC05EC">
            <w:rPr>
              <w:rFonts w:ascii="Times New Roman" w:hAnsi="Times New Roman"/>
              <w:b/>
              <w:bCs/>
              <w:sz w:val="24"/>
              <w:szCs w:val="24"/>
              <w:rPrChange w:id="313" w:author="Nicolas Dolce" w:date="2022-05-16T23:17:00Z">
                <w:rPr>
                  <w:rFonts w:ascii="Times New Roman" w:hAnsi="Times New Roman"/>
                  <w:sz w:val="24"/>
                  <w:szCs w:val="24"/>
                </w:rPr>
              </w:rPrChange>
            </w:rPr>
            <w:delText xml:space="preserve">You need to address the other hypotheses </w:delText>
          </w:r>
          <w:r w:rsidR="004D1ACD" w:rsidRPr="00EC07F2" w:rsidDel="00DC05EC">
            <w:rPr>
              <w:rFonts w:ascii="Times New Roman" w:hAnsi="Times New Roman"/>
              <w:b/>
              <w:bCs/>
              <w:sz w:val="24"/>
              <w:szCs w:val="24"/>
              <w:rPrChange w:id="314" w:author="Nicolas Dolce" w:date="2022-05-16T23:17:00Z">
                <w:rPr>
                  <w:rFonts w:ascii="Times New Roman" w:hAnsi="Times New Roman"/>
                  <w:sz w:val="24"/>
                  <w:szCs w:val="24"/>
                </w:rPr>
              </w:rPrChange>
            </w:rPr>
            <w:delText>a</w:delText>
          </w:r>
        </w:del>
      </w:ins>
      <w:ins w:id="315" w:author="Microsoft Office User" w:date="2022-05-16T20:37:00Z">
        <w:del w:id="316" w:author="Nicolas Dolce" w:date="2022-05-16T23:51:00Z">
          <w:r w:rsidR="004D1ACD" w:rsidRPr="00EC07F2" w:rsidDel="00DC05EC">
            <w:rPr>
              <w:rFonts w:ascii="Times New Roman" w:hAnsi="Times New Roman"/>
              <w:b/>
              <w:bCs/>
              <w:sz w:val="24"/>
              <w:szCs w:val="24"/>
              <w:rPrChange w:id="317" w:author="Nicolas Dolce" w:date="2022-05-16T23:17:00Z">
                <w:rPr>
                  <w:rFonts w:ascii="Times New Roman" w:hAnsi="Times New Roman"/>
                  <w:sz w:val="24"/>
                  <w:szCs w:val="24"/>
                </w:rPr>
              </w:rPrChange>
            </w:rPr>
            <w:delText>nd compare them to earlier findings.  Did other studies also find altruism was rated highest?  What about the factor that was rated lowest?  Did other studies look at gender differences?</w:delText>
          </w:r>
        </w:del>
      </w:ins>
      <w:ins w:id="318" w:author="Nicolas Dolce" w:date="2022-05-16T23:26:00Z">
        <w:r w:rsidR="00AE781D">
          <w:rPr>
            <w:rFonts w:ascii="Times New Roman" w:hAnsi="Times New Roman"/>
            <w:b/>
            <w:bCs/>
            <w:sz w:val="24"/>
            <w:szCs w:val="24"/>
          </w:rPr>
          <w:tab/>
        </w:r>
      </w:ins>
    </w:p>
    <w:p w14:paraId="3C9638FF" w14:textId="7863C355" w:rsidR="004D1ACD" w:rsidDel="00E56819" w:rsidRDefault="004D1ACD">
      <w:pPr>
        <w:spacing w:after="0" w:line="480" w:lineRule="auto"/>
        <w:rPr>
          <w:ins w:id="319" w:author="Microsoft Office User" w:date="2022-05-16T20:38:00Z"/>
          <w:del w:id="320" w:author="Nicolas Dolce" w:date="2022-05-16T23:16:00Z"/>
          <w:rFonts w:ascii="Times New Roman" w:hAnsi="Times New Roman"/>
          <w:sz w:val="24"/>
          <w:szCs w:val="24"/>
        </w:rPr>
        <w:pPrChange w:id="321" w:author="Nicolas Dolce" w:date="2022-05-16T23:42:00Z">
          <w:pPr>
            <w:spacing w:line="480" w:lineRule="auto"/>
          </w:pPr>
        </w:pPrChange>
      </w:pPr>
      <w:ins w:id="322" w:author="Microsoft Office User" w:date="2022-05-16T20:37:00Z">
        <w:del w:id="323" w:author="Nicolas Dolce" w:date="2022-05-16T23:16:00Z">
          <w:r w:rsidDel="00E56819">
            <w:rPr>
              <w:rFonts w:ascii="Times New Roman" w:hAnsi="Times New Roman"/>
              <w:sz w:val="24"/>
              <w:szCs w:val="24"/>
            </w:rPr>
            <w:delText>After you discuss hypotheses, you need a section on lim</w:delText>
          </w:r>
        </w:del>
      </w:ins>
      <w:ins w:id="324" w:author="Microsoft Office User" w:date="2022-05-16T20:38:00Z">
        <w:del w:id="325" w:author="Nicolas Dolce" w:date="2022-05-16T23:16:00Z">
          <w:r w:rsidDel="00E56819">
            <w:rPr>
              <w:rFonts w:ascii="Times New Roman" w:hAnsi="Times New Roman"/>
              <w:sz w:val="24"/>
              <w:szCs w:val="24"/>
            </w:rPr>
            <w:delText>i</w:delText>
          </w:r>
        </w:del>
      </w:ins>
      <w:ins w:id="326" w:author="Microsoft Office User" w:date="2022-05-16T20:37:00Z">
        <w:del w:id="327" w:author="Nicolas Dolce" w:date="2022-05-16T23:16:00Z">
          <w:r w:rsidDel="00E56819">
            <w:rPr>
              <w:rFonts w:ascii="Times New Roman" w:hAnsi="Times New Roman"/>
              <w:sz w:val="24"/>
              <w:szCs w:val="24"/>
            </w:rPr>
            <w:delText xml:space="preserve">tations of </w:delText>
          </w:r>
        </w:del>
      </w:ins>
      <w:ins w:id="328" w:author="Microsoft Office User" w:date="2022-05-16T20:38:00Z">
        <w:del w:id="329" w:author="Nicolas Dolce" w:date="2022-05-16T23:16:00Z">
          <w:r w:rsidDel="00E56819">
            <w:rPr>
              <w:rFonts w:ascii="Times New Roman" w:hAnsi="Times New Roman"/>
              <w:sz w:val="24"/>
              <w:szCs w:val="24"/>
            </w:rPr>
            <w:delText>the</w:delText>
          </w:r>
        </w:del>
      </w:ins>
      <w:ins w:id="330" w:author="Microsoft Office User" w:date="2022-05-16T20:37:00Z">
        <w:del w:id="331" w:author="Nicolas Dolce" w:date="2022-05-16T23:16:00Z">
          <w:r w:rsidDel="00E56819">
            <w:rPr>
              <w:rFonts w:ascii="Times New Roman" w:hAnsi="Times New Roman"/>
              <w:sz w:val="24"/>
              <w:szCs w:val="24"/>
            </w:rPr>
            <w:delText xml:space="preserve"> research and suggestions for future stud</w:delText>
          </w:r>
        </w:del>
      </w:ins>
      <w:ins w:id="332" w:author="Microsoft Office User" w:date="2022-05-16T20:38:00Z">
        <w:del w:id="333" w:author="Nicolas Dolce" w:date="2022-05-16T23:16:00Z">
          <w:r w:rsidDel="00E56819">
            <w:rPr>
              <w:rFonts w:ascii="Times New Roman" w:hAnsi="Times New Roman"/>
              <w:sz w:val="24"/>
              <w:szCs w:val="24"/>
            </w:rPr>
            <w:delText>y on this topic</w:delText>
          </w:r>
        </w:del>
      </w:ins>
    </w:p>
    <w:p w14:paraId="628B74A5" w14:textId="5DFD994F" w:rsidR="004D1ACD" w:rsidRDefault="004D1ACD">
      <w:pPr>
        <w:pStyle w:val="NormalWeb"/>
        <w:shd w:val="clear" w:color="auto" w:fill="FFFFFF"/>
        <w:spacing w:before="0" w:beforeAutospacing="0" w:after="0" w:afterAutospacing="0" w:line="480" w:lineRule="auto"/>
        <w:ind w:firstLine="720"/>
        <w:pPrChange w:id="334" w:author="Nicolas Dolce" w:date="2022-05-16T23:51:00Z">
          <w:pPr>
            <w:spacing w:line="480" w:lineRule="auto"/>
          </w:pPr>
        </w:pPrChange>
      </w:pPr>
      <w:ins w:id="335" w:author="Microsoft Office User" w:date="2022-05-16T20:38:00Z">
        <w:del w:id="336" w:author="Nicolas Dolce" w:date="2022-05-16T23:42:00Z">
          <w:r w:rsidDel="008A0543">
            <w:delText>Finally,</w:delText>
          </w:r>
        </w:del>
        <w:del w:id="337" w:author="Nicolas Dolce" w:date="2022-05-16T23:17:00Z">
          <w:r w:rsidDel="00EC07F2">
            <w:delText xml:space="preserve"> </w:delText>
          </w:r>
        </w:del>
        <w:del w:id="338" w:author="Nicolas Dolce" w:date="2022-05-16T23:21:00Z">
          <w:r w:rsidDel="00EC07F2">
            <w:delText>a 1-2 paragraph conclusion</w:delText>
          </w:r>
        </w:del>
      </w:ins>
    </w:p>
    <w:p w14:paraId="0BF63E9C" w14:textId="77777777" w:rsidR="008773D5" w:rsidRDefault="008773D5" w:rsidP="000B4C32">
      <w:pPr>
        <w:spacing w:line="480" w:lineRule="auto"/>
        <w:rPr>
          <w:rFonts w:ascii="Times New Roman" w:hAnsi="Times New Roman"/>
          <w:sz w:val="24"/>
          <w:szCs w:val="24"/>
        </w:rPr>
      </w:pPr>
    </w:p>
    <w:p w14:paraId="00CCAA09" w14:textId="77777777" w:rsidR="008773D5" w:rsidRDefault="008773D5" w:rsidP="000B4C32">
      <w:pPr>
        <w:spacing w:line="480" w:lineRule="auto"/>
        <w:rPr>
          <w:rFonts w:ascii="Times New Roman" w:hAnsi="Times New Roman"/>
          <w:sz w:val="24"/>
          <w:szCs w:val="24"/>
        </w:rPr>
      </w:pPr>
    </w:p>
    <w:p w14:paraId="46A3DA0F" w14:textId="77777777" w:rsidR="008773D5" w:rsidRDefault="008773D5" w:rsidP="000B4C32">
      <w:pPr>
        <w:spacing w:line="480" w:lineRule="auto"/>
        <w:rPr>
          <w:rFonts w:ascii="Times New Roman" w:hAnsi="Times New Roman"/>
          <w:sz w:val="24"/>
          <w:szCs w:val="24"/>
        </w:rPr>
      </w:pPr>
    </w:p>
    <w:p w14:paraId="0F7F80FA" w14:textId="56E2DF18" w:rsidR="00015EBD" w:rsidRDefault="00015EBD" w:rsidP="000B4C32">
      <w:pPr>
        <w:spacing w:line="480" w:lineRule="auto"/>
        <w:rPr>
          <w:rFonts w:ascii="Times New Roman" w:hAnsi="Times New Roman"/>
          <w:sz w:val="24"/>
          <w:szCs w:val="24"/>
        </w:rPr>
      </w:pPr>
    </w:p>
    <w:p w14:paraId="58956D17" w14:textId="7786EF3B" w:rsidR="00952AD5" w:rsidRDefault="00952AD5" w:rsidP="000B4C32">
      <w:pPr>
        <w:spacing w:line="480" w:lineRule="auto"/>
        <w:rPr>
          <w:rFonts w:ascii="Times New Roman" w:hAnsi="Times New Roman"/>
          <w:sz w:val="24"/>
          <w:szCs w:val="24"/>
        </w:rPr>
      </w:pPr>
    </w:p>
    <w:p w14:paraId="0E94AF82" w14:textId="791DD87A" w:rsidR="00952AD5" w:rsidRDefault="00952AD5" w:rsidP="000B4C32">
      <w:pPr>
        <w:spacing w:line="480" w:lineRule="auto"/>
        <w:rPr>
          <w:rFonts w:ascii="Times New Roman" w:hAnsi="Times New Roman"/>
          <w:sz w:val="24"/>
          <w:szCs w:val="24"/>
        </w:rPr>
      </w:pPr>
    </w:p>
    <w:p w14:paraId="0906C0C0" w14:textId="77777777" w:rsidR="00952AD5" w:rsidRPr="000B4C32" w:rsidRDefault="00952AD5" w:rsidP="000B4C32">
      <w:pPr>
        <w:spacing w:line="480" w:lineRule="auto"/>
        <w:rPr>
          <w:rFonts w:ascii="Times New Roman" w:hAnsi="Times New Roman"/>
          <w:sz w:val="24"/>
          <w:szCs w:val="24"/>
        </w:rPr>
      </w:pPr>
    </w:p>
    <w:p w14:paraId="47D7E580" w14:textId="77777777" w:rsidR="009B3488" w:rsidRDefault="009B3488">
      <w:pPr>
        <w:rPr>
          <w:rFonts w:ascii="Times New Roman" w:hAnsi="Times New Roman"/>
          <w:b/>
          <w:bCs/>
          <w:color w:val="333333"/>
          <w:sz w:val="24"/>
          <w:szCs w:val="24"/>
        </w:rPr>
      </w:pPr>
      <w:r>
        <w:rPr>
          <w:b/>
          <w:bCs/>
          <w:color w:val="333333"/>
        </w:rPr>
        <w:br w:type="page"/>
      </w:r>
    </w:p>
    <w:p w14:paraId="4F55D200" w14:textId="7589F062" w:rsidR="00C6029A" w:rsidRPr="0093788B" w:rsidRDefault="00C6029A" w:rsidP="00C6029A">
      <w:pPr>
        <w:pStyle w:val="NormalWeb"/>
        <w:shd w:val="clear" w:color="auto" w:fill="FFFFFF"/>
        <w:spacing w:before="0" w:beforeAutospacing="0" w:after="0" w:afterAutospacing="0" w:line="480" w:lineRule="auto"/>
        <w:jc w:val="center"/>
        <w:rPr>
          <w:b/>
          <w:bCs/>
          <w:color w:val="333333"/>
        </w:rPr>
      </w:pPr>
      <w:r w:rsidRPr="0093788B">
        <w:rPr>
          <w:b/>
          <w:bCs/>
          <w:color w:val="333333"/>
        </w:rPr>
        <w:lastRenderedPageBreak/>
        <w:t>References</w:t>
      </w:r>
    </w:p>
    <w:p w14:paraId="3EDB6573" w14:textId="778F58F2" w:rsidR="00AB349D" w:rsidRPr="000C3BBE" w:rsidRDefault="00AB349D" w:rsidP="000C3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720" w:hanging="720"/>
        <w:rPr>
          <w:rFonts w:ascii="Times New Roman" w:eastAsia="Times New Roman" w:hAnsi="Times New Roman"/>
          <w:color w:val="000000"/>
          <w:sz w:val="24"/>
          <w:szCs w:val="24"/>
        </w:rPr>
      </w:pPr>
      <w:r w:rsidRPr="00614DD8">
        <w:rPr>
          <w:rFonts w:ascii="Times New Roman" w:hAnsi="Times New Roman"/>
          <w:color w:val="3A3A3A"/>
          <w:sz w:val="24"/>
          <w:szCs w:val="24"/>
          <w:shd w:val="clear" w:color="auto" w:fill="FFFFFF"/>
        </w:rPr>
        <w:t xml:space="preserve">Beetz A., Kotrschal K., Hediger K., Turner D., Uvnäs-Moberg K. (2011). The effect of a </w:t>
      </w:r>
      <w:r w:rsidR="00D7146F">
        <w:rPr>
          <w:rFonts w:ascii="Times New Roman" w:hAnsi="Times New Roman"/>
          <w:color w:val="3A3A3A"/>
          <w:sz w:val="24"/>
          <w:szCs w:val="24"/>
          <w:shd w:val="clear" w:color="auto" w:fill="FFFFFF"/>
        </w:rPr>
        <w:t xml:space="preserve">  </w:t>
      </w:r>
      <w:r w:rsidRPr="00614DD8">
        <w:rPr>
          <w:rFonts w:ascii="Times New Roman" w:hAnsi="Times New Roman"/>
          <w:color w:val="3A3A3A"/>
          <w:sz w:val="24"/>
          <w:szCs w:val="24"/>
          <w:shd w:val="clear" w:color="auto" w:fill="FFFFFF"/>
        </w:rPr>
        <w:t xml:space="preserve">real dog, toy dog and friendly person on inseucrely attached children during a </w:t>
      </w:r>
      <w:r w:rsidR="00D7146F">
        <w:rPr>
          <w:rFonts w:ascii="Times New Roman" w:hAnsi="Times New Roman"/>
          <w:color w:val="3A3A3A"/>
          <w:sz w:val="24"/>
          <w:szCs w:val="24"/>
          <w:shd w:val="clear" w:color="auto" w:fill="FFFFFF"/>
        </w:rPr>
        <w:t xml:space="preserve">      </w:t>
      </w:r>
      <w:r w:rsidRPr="00614DD8">
        <w:rPr>
          <w:rFonts w:ascii="Times New Roman" w:hAnsi="Times New Roman"/>
          <w:color w:val="3A3A3A"/>
          <w:sz w:val="24"/>
          <w:szCs w:val="24"/>
          <w:shd w:val="clear" w:color="auto" w:fill="FFFFFF"/>
        </w:rPr>
        <w:t>stressful task: an exploratory study. </w:t>
      </w:r>
      <w:r w:rsidRPr="00614DD8">
        <w:rPr>
          <w:rFonts w:ascii="Times New Roman" w:hAnsi="Times New Roman"/>
          <w:i/>
          <w:iCs/>
          <w:color w:val="3A3A3A"/>
          <w:sz w:val="24"/>
          <w:szCs w:val="24"/>
          <w:shd w:val="clear" w:color="auto" w:fill="FFFFFF"/>
        </w:rPr>
        <w:t>Anthrozoos</w:t>
      </w:r>
      <w:r w:rsidRPr="00614DD8">
        <w:rPr>
          <w:rFonts w:ascii="Times New Roman" w:hAnsi="Times New Roman"/>
          <w:color w:val="3A3A3A"/>
          <w:sz w:val="24"/>
          <w:szCs w:val="24"/>
          <w:shd w:val="clear" w:color="auto" w:fill="FFFFFF"/>
        </w:rPr>
        <w:t> 24, 349–36810.2752/175303711X13159027359746</w:t>
      </w:r>
    </w:p>
    <w:p w14:paraId="60DC7F61" w14:textId="07AECB60" w:rsidR="000C3BBE" w:rsidRPr="00B11659" w:rsidRDefault="00C6029A" w:rsidP="000C3BBE">
      <w:pPr>
        <w:pStyle w:val="NormalWeb"/>
        <w:shd w:val="clear" w:color="auto" w:fill="FFFFFF"/>
        <w:spacing w:before="0" w:beforeAutospacing="0" w:after="0" w:afterAutospacing="0" w:line="480" w:lineRule="auto"/>
        <w:ind w:left="720" w:hanging="720"/>
      </w:pPr>
      <w:r>
        <w:rPr>
          <w:color w:val="333333"/>
        </w:rPr>
        <w:t xml:space="preserve">Binfet, J.T., (2017). The effects of group-administered canine therapy on university students’ wellbeing: </w:t>
      </w:r>
      <w:r w:rsidR="00A06C0B">
        <w:rPr>
          <w:color w:val="333333"/>
        </w:rPr>
        <w:t>A</w:t>
      </w:r>
      <w:r>
        <w:rPr>
          <w:color w:val="333333"/>
        </w:rPr>
        <w:t xml:space="preserve"> randomized controlled trial. </w:t>
      </w:r>
      <w:r>
        <w:rPr>
          <w:i/>
          <w:iCs/>
          <w:color w:val="333333"/>
        </w:rPr>
        <w:t>Anthrozoös, 30</w:t>
      </w:r>
      <w:r>
        <w:rPr>
          <w:color w:val="333333"/>
        </w:rPr>
        <w:t xml:space="preserve">(3), 397-414. </w:t>
      </w:r>
      <w:r w:rsidR="000C3BBE" w:rsidRPr="00C11B34">
        <w:t>https://doi.org/10.1080/08927936.2017.1335097</w:t>
      </w:r>
    </w:p>
    <w:p w14:paraId="2996D681" w14:textId="57F89192" w:rsidR="00B11659" w:rsidRDefault="00C6029A" w:rsidP="00B11659">
      <w:pPr>
        <w:spacing w:after="0" w:line="480" w:lineRule="auto"/>
        <w:ind w:left="720" w:hanging="720"/>
        <w:rPr>
          <w:rFonts w:ascii="Times New Roman" w:hAnsi="Times New Roman"/>
          <w:color w:val="000000" w:themeColor="text1"/>
          <w:sz w:val="24"/>
          <w:szCs w:val="24"/>
          <w:shd w:val="clear" w:color="auto" w:fill="FFFFFF"/>
        </w:rPr>
      </w:pPr>
      <w:r w:rsidRPr="00C6029A">
        <w:rPr>
          <w:rFonts w:ascii="Times New Roman" w:hAnsi="Times New Roman"/>
          <w:color w:val="000000"/>
          <w:sz w:val="24"/>
          <w:szCs w:val="24"/>
          <w:shd w:val="clear" w:color="auto" w:fill="FFFFFF"/>
        </w:rPr>
        <w:t xml:space="preserve">Charles, N &amp; Wolkowitz, C. (2019). Bringing dogs onto campus: Inclusions and exclusions of animal bodies in organizations. </w:t>
      </w:r>
      <w:r w:rsidRPr="00C6029A">
        <w:rPr>
          <w:rFonts w:ascii="Times New Roman" w:hAnsi="Times New Roman"/>
          <w:i/>
          <w:iCs/>
          <w:color w:val="000000"/>
          <w:sz w:val="24"/>
          <w:szCs w:val="24"/>
          <w:shd w:val="clear" w:color="auto" w:fill="FFFFFF"/>
        </w:rPr>
        <w:t>Gender, Work, and Organization</w:t>
      </w:r>
      <w:r w:rsidRPr="00C6029A">
        <w:rPr>
          <w:rFonts w:ascii="Times New Roman" w:hAnsi="Times New Roman"/>
          <w:color w:val="000000"/>
          <w:sz w:val="24"/>
          <w:szCs w:val="24"/>
          <w:shd w:val="clear" w:color="auto" w:fill="FFFFFF"/>
        </w:rPr>
        <w:t xml:space="preserve">, </w:t>
      </w:r>
      <w:r w:rsidRPr="00C6029A">
        <w:rPr>
          <w:rFonts w:ascii="Times New Roman" w:hAnsi="Times New Roman"/>
          <w:i/>
          <w:iCs/>
          <w:color w:val="000000"/>
          <w:sz w:val="24"/>
          <w:szCs w:val="24"/>
          <w:shd w:val="clear" w:color="auto" w:fill="FFFFFF"/>
        </w:rPr>
        <w:t>26</w:t>
      </w:r>
      <w:r w:rsidRPr="00C6029A">
        <w:rPr>
          <w:rFonts w:ascii="Times New Roman" w:hAnsi="Times New Roman"/>
          <w:color w:val="000000"/>
          <w:sz w:val="24"/>
          <w:szCs w:val="24"/>
          <w:shd w:val="clear" w:color="auto" w:fill="FFFFFF"/>
        </w:rPr>
        <w:t xml:space="preserve">(3), 303–321. </w:t>
      </w:r>
      <w:r w:rsidR="00BD6BE0" w:rsidRPr="00C11B34">
        <w:rPr>
          <w:rFonts w:ascii="Times New Roman" w:hAnsi="Times New Roman"/>
          <w:color w:val="000000" w:themeColor="text1"/>
          <w:sz w:val="24"/>
          <w:szCs w:val="24"/>
          <w:shd w:val="clear" w:color="auto" w:fill="FFFFFF"/>
        </w:rPr>
        <w:t>https://doi.org/10.1111/gwao.12254</w:t>
      </w:r>
      <w:bookmarkStart w:id="339" w:name="_Hlk96087972"/>
    </w:p>
    <w:p w14:paraId="5823A676" w14:textId="51542410" w:rsidR="00131434" w:rsidRPr="00131434" w:rsidRDefault="00BD6BE0" w:rsidP="00131434">
      <w:pPr>
        <w:spacing w:after="0" w:line="480" w:lineRule="auto"/>
        <w:ind w:left="720" w:hanging="720"/>
        <w:rPr>
          <w:rFonts w:ascii="Times New Roman" w:hAnsi="Times New Roman"/>
          <w:color w:val="000000"/>
          <w:spacing w:val="-5"/>
          <w:sz w:val="24"/>
          <w:szCs w:val="24"/>
          <w:shd w:val="clear" w:color="auto" w:fill="FFFFFF"/>
        </w:rPr>
      </w:pPr>
      <w:r w:rsidRPr="00BD6BE0">
        <w:rPr>
          <w:rFonts w:ascii="Times New Roman" w:hAnsi="Times New Roman"/>
          <w:color w:val="000000"/>
          <w:spacing w:val="-5"/>
          <w:sz w:val="24"/>
          <w:szCs w:val="24"/>
          <w:shd w:val="clear" w:color="auto" w:fill="FFFFFF"/>
        </w:rPr>
        <w:t xml:space="preserve">Clary, E. G., &amp; Snyder, M. (1999). The </w:t>
      </w:r>
      <w:r>
        <w:rPr>
          <w:rFonts w:ascii="Times New Roman" w:hAnsi="Times New Roman"/>
          <w:color w:val="000000"/>
          <w:spacing w:val="-5"/>
          <w:sz w:val="24"/>
          <w:szCs w:val="24"/>
          <w:shd w:val="clear" w:color="auto" w:fill="FFFFFF"/>
        </w:rPr>
        <w:t>m</w:t>
      </w:r>
      <w:r w:rsidRPr="00BD6BE0">
        <w:rPr>
          <w:rFonts w:ascii="Times New Roman" w:hAnsi="Times New Roman"/>
          <w:color w:val="000000"/>
          <w:spacing w:val="-5"/>
          <w:sz w:val="24"/>
          <w:szCs w:val="24"/>
          <w:shd w:val="clear" w:color="auto" w:fill="FFFFFF"/>
        </w:rPr>
        <w:t xml:space="preserve">otivations to </w:t>
      </w:r>
      <w:r>
        <w:rPr>
          <w:rFonts w:ascii="Times New Roman" w:hAnsi="Times New Roman"/>
          <w:color w:val="000000"/>
          <w:spacing w:val="-5"/>
          <w:sz w:val="24"/>
          <w:szCs w:val="24"/>
          <w:shd w:val="clear" w:color="auto" w:fill="FFFFFF"/>
        </w:rPr>
        <w:t>v</w:t>
      </w:r>
      <w:r w:rsidRPr="00BD6BE0">
        <w:rPr>
          <w:rFonts w:ascii="Times New Roman" w:hAnsi="Times New Roman"/>
          <w:color w:val="000000"/>
          <w:spacing w:val="-5"/>
          <w:sz w:val="24"/>
          <w:szCs w:val="24"/>
          <w:shd w:val="clear" w:color="auto" w:fill="FFFFFF"/>
        </w:rPr>
        <w:t xml:space="preserve">olunteer: </w:t>
      </w:r>
      <w:r w:rsidR="000E4DD8">
        <w:rPr>
          <w:rFonts w:ascii="Times New Roman" w:hAnsi="Times New Roman"/>
          <w:color w:val="000000"/>
          <w:spacing w:val="-5"/>
          <w:sz w:val="24"/>
          <w:szCs w:val="24"/>
          <w:shd w:val="clear" w:color="auto" w:fill="FFFFFF"/>
        </w:rPr>
        <w:t>T</w:t>
      </w:r>
      <w:r w:rsidRPr="00BD6BE0">
        <w:rPr>
          <w:rFonts w:ascii="Times New Roman" w:hAnsi="Times New Roman"/>
          <w:color w:val="000000"/>
          <w:spacing w:val="-5"/>
          <w:sz w:val="24"/>
          <w:szCs w:val="24"/>
          <w:shd w:val="clear" w:color="auto" w:fill="FFFFFF"/>
        </w:rPr>
        <w:t xml:space="preserve">heoretical and </w:t>
      </w:r>
      <w:r>
        <w:rPr>
          <w:rFonts w:ascii="Times New Roman" w:hAnsi="Times New Roman"/>
          <w:color w:val="000000"/>
          <w:spacing w:val="-5"/>
          <w:sz w:val="24"/>
          <w:szCs w:val="24"/>
          <w:shd w:val="clear" w:color="auto" w:fill="FFFFFF"/>
        </w:rPr>
        <w:t>p</w:t>
      </w:r>
      <w:r w:rsidRPr="00BD6BE0">
        <w:rPr>
          <w:rFonts w:ascii="Times New Roman" w:hAnsi="Times New Roman"/>
          <w:color w:val="000000"/>
          <w:spacing w:val="-5"/>
          <w:sz w:val="24"/>
          <w:szCs w:val="24"/>
          <w:shd w:val="clear" w:color="auto" w:fill="FFFFFF"/>
        </w:rPr>
        <w:t xml:space="preserve">ractical </w:t>
      </w:r>
      <w:r>
        <w:rPr>
          <w:rFonts w:ascii="Times New Roman" w:hAnsi="Times New Roman"/>
          <w:color w:val="000000"/>
          <w:spacing w:val="-5"/>
          <w:sz w:val="24"/>
          <w:szCs w:val="24"/>
          <w:shd w:val="clear" w:color="auto" w:fill="FFFFFF"/>
        </w:rPr>
        <w:t>c</w:t>
      </w:r>
      <w:r w:rsidRPr="00BD6BE0">
        <w:rPr>
          <w:rFonts w:ascii="Times New Roman" w:hAnsi="Times New Roman"/>
          <w:color w:val="000000"/>
          <w:spacing w:val="-5"/>
          <w:sz w:val="24"/>
          <w:szCs w:val="24"/>
          <w:shd w:val="clear" w:color="auto" w:fill="FFFFFF"/>
        </w:rPr>
        <w:t>onsiderations. </w:t>
      </w:r>
      <w:r w:rsidRPr="00BD6BE0">
        <w:rPr>
          <w:rFonts w:ascii="Times New Roman" w:hAnsi="Times New Roman"/>
          <w:i/>
          <w:iCs/>
          <w:color w:val="000000"/>
          <w:spacing w:val="-5"/>
          <w:sz w:val="24"/>
          <w:szCs w:val="24"/>
          <w:shd w:val="clear" w:color="auto" w:fill="FFFFFF"/>
        </w:rPr>
        <w:t>Current Directions in Psychological Science</w:t>
      </w:r>
      <w:r w:rsidRPr="00BD6BE0">
        <w:rPr>
          <w:rFonts w:ascii="Times New Roman" w:hAnsi="Times New Roman"/>
          <w:color w:val="000000"/>
          <w:spacing w:val="-5"/>
          <w:sz w:val="24"/>
          <w:szCs w:val="24"/>
          <w:shd w:val="clear" w:color="auto" w:fill="FFFFFF"/>
        </w:rPr>
        <w:t>, </w:t>
      </w:r>
      <w:r w:rsidRPr="00BD6BE0">
        <w:rPr>
          <w:rFonts w:ascii="Times New Roman" w:hAnsi="Times New Roman"/>
          <w:i/>
          <w:iCs/>
          <w:color w:val="000000"/>
          <w:spacing w:val="-5"/>
          <w:sz w:val="24"/>
          <w:szCs w:val="24"/>
          <w:shd w:val="clear" w:color="auto" w:fill="FFFFFF"/>
        </w:rPr>
        <w:t>8</w:t>
      </w:r>
      <w:r w:rsidRPr="00BD6BE0">
        <w:rPr>
          <w:rFonts w:ascii="Times New Roman" w:hAnsi="Times New Roman"/>
          <w:color w:val="000000"/>
          <w:spacing w:val="-5"/>
          <w:sz w:val="24"/>
          <w:szCs w:val="24"/>
          <w:shd w:val="clear" w:color="auto" w:fill="FFFFFF"/>
        </w:rPr>
        <w:t xml:space="preserve">(5), 156–159. </w:t>
      </w:r>
      <w:r w:rsidR="00131434" w:rsidRPr="00C11B34">
        <w:rPr>
          <w:rFonts w:ascii="Times New Roman" w:hAnsi="Times New Roman"/>
          <w:color w:val="000000"/>
          <w:spacing w:val="-5"/>
          <w:sz w:val="24"/>
          <w:szCs w:val="24"/>
          <w:shd w:val="clear" w:color="auto" w:fill="FFFFFF"/>
        </w:rPr>
        <w:t>http://www.jstor.org/stable/20182591</w:t>
      </w:r>
    </w:p>
    <w:p w14:paraId="1484F267" w14:textId="2ABFFAD2" w:rsidR="00BD6BE0" w:rsidRDefault="008473E1" w:rsidP="00BD6BE0">
      <w:pPr>
        <w:spacing w:after="0" w:line="480" w:lineRule="auto"/>
        <w:ind w:left="720" w:hanging="720"/>
        <w:rPr>
          <w:rFonts w:ascii="Times New Roman" w:hAnsi="Times New Roman"/>
          <w:sz w:val="24"/>
          <w:szCs w:val="24"/>
        </w:rPr>
      </w:pPr>
      <w:r w:rsidRPr="008473E1">
        <w:rPr>
          <w:rFonts w:ascii="Times New Roman" w:hAnsi="Times New Roman"/>
          <w:sz w:val="24"/>
          <w:szCs w:val="24"/>
        </w:rPr>
        <w:t xml:space="preserve">Clary, E. G., Snyder, M., Ridge, R. D., Copeland, J., Stukas, A. A., Haugen, J., &amp; Meine, P. (1998). Understanding and assessing the motivations of volunteers: A functional approach. </w:t>
      </w:r>
      <w:r w:rsidRPr="00BD6BE0">
        <w:rPr>
          <w:rFonts w:ascii="Times New Roman" w:hAnsi="Times New Roman"/>
          <w:i/>
          <w:iCs/>
          <w:sz w:val="24"/>
          <w:szCs w:val="24"/>
        </w:rPr>
        <w:t>Journal of Personality and Social Psychology, 74</w:t>
      </w:r>
      <w:r w:rsidRPr="008473E1">
        <w:rPr>
          <w:rFonts w:ascii="Times New Roman" w:hAnsi="Times New Roman"/>
          <w:sz w:val="24"/>
          <w:szCs w:val="24"/>
        </w:rPr>
        <w:t>, 1516-1530.</w:t>
      </w:r>
    </w:p>
    <w:p w14:paraId="6A4C44BB" w14:textId="5322C3E2" w:rsidR="00C6029A" w:rsidRDefault="0023322D" w:rsidP="00B11659">
      <w:pPr>
        <w:spacing w:line="480" w:lineRule="auto"/>
        <w:ind w:left="720" w:hanging="720"/>
        <w:rPr>
          <w:rFonts w:ascii="Times New Roman" w:hAnsi="Times New Roman"/>
          <w:sz w:val="24"/>
          <w:szCs w:val="24"/>
        </w:rPr>
      </w:pPr>
      <w:r w:rsidRPr="0023322D">
        <w:rPr>
          <w:rFonts w:ascii="Times New Roman" w:hAnsi="Times New Roman"/>
          <w:sz w:val="24"/>
          <w:szCs w:val="24"/>
        </w:rPr>
        <w:t xml:space="preserve">Collins, K.V, "Animal-Assisted Therapy: Motives and Rewards" (2014). Honors Theses and Capstones.175. </w:t>
      </w:r>
      <w:r w:rsidR="001E1915" w:rsidRPr="00963F7C">
        <w:rPr>
          <w:rFonts w:ascii="Times New Roman" w:hAnsi="Times New Roman"/>
          <w:sz w:val="24"/>
          <w:szCs w:val="24"/>
        </w:rPr>
        <w:t>https://scholars.unh.edu/honors/175</w:t>
      </w:r>
      <w:bookmarkEnd w:id="339"/>
    </w:p>
    <w:p w14:paraId="54E902E7" w14:textId="422A5C8A" w:rsidR="001E1915" w:rsidRPr="001E1915" w:rsidRDefault="001E1915" w:rsidP="001E1915">
      <w:pPr>
        <w:spacing w:after="0" w:line="480" w:lineRule="auto"/>
        <w:ind w:left="720" w:hanging="720"/>
        <w:rPr>
          <w:rFonts w:ascii="Times New Roman" w:eastAsia="Times New Roman" w:hAnsi="Times New Roman"/>
          <w:color w:val="000000" w:themeColor="text1"/>
          <w:sz w:val="24"/>
          <w:szCs w:val="24"/>
          <w:shd w:val="clear" w:color="auto" w:fill="FFFFFF"/>
        </w:rPr>
      </w:pPr>
      <w:r w:rsidRPr="005D2177">
        <w:rPr>
          <w:rFonts w:ascii="Times New Roman" w:eastAsia="Times New Roman" w:hAnsi="Times New Roman"/>
          <w:color w:val="000000" w:themeColor="text1"/>
          <w:sz w:val="24"/>
          <w:szCs w:val="24"/>
          <w:shd w:val="clear" w:color="auto" w:fill="FFFFFF"/>
        </w:rPr>
        <w:t>Dalton,</w:t>
      </w:r>
      <w:r w:rsidR="00E3737B">
        <w:rPr>
          <w:rFonts w:ascii="Times New Roman" w:eastAsia="Times New Roman" w:hAnsi="Times New Roman"/>
          <w:color w:val="000000" w:themeColor="text1"/>
          <w:sz w:val="24"/>
          <w:szCs w:val="24"/>
          <w:shd w:val="clear" w:color="auto" w:fill="FFFFFF"/>
        </w:rPr>
        <w:t xml:space="preserve"> K.R,</w:t>
      </w:r>
      <w:r w:rsidRPr="005D2177">
        <w:rPr>
          <w:rFonts w:ascii="Times New Roman" w:eastAsia="Times New Roman" w:hAnsi="Times New Roman"/>
          <w:color w:val="000000" w:themeColor="text1"/>
          <w:sz w:val="24"/>
          <w:szCs w:val="24"/>
          <w:shd w:val="clear" w:color="auto" w:fill="FFFFFF"/>
        </w:rPr>
        <w:t xml:space="preserve"> Waite, K. B., Ruble, K., Carroll, K. C., DeLone, A., Frankenfield, P., Serpell, J. A., Thorpe, R. J., Morris, D. O., Agnew, J., Rubenstein, R. C., &amp; Davis, M. F. (2020). Risks associated with animal-assisted intervention programs: A literature review. </w:t>
      </w:r>
      <w:r w:rsidRPr="005D2177">
        <w:rPr>
          <w:rFonts w:ascii="Times New Roman" w:eastAsia="Times New Roman" w:hAnsi="Times New Roman"/>
          <w:i/>
          <w:iCs/>
          <w:color w:val="000000" w:themeColor="text1"/>
          <w:sz w:val="24"/>
          <w:szCs w:val="24"/>
          <w:shd w:val="clear" w:color="auto" w:fill="FFFFFF"/>
        </w:rPr>
        <w:lastRenderedPageBreak/>
        <w:t>Complementary Therapies in Clinical Practice</w:t>
      </w:r>
      <w:r w:rsidRPr="005D2177">
        <w:rPr>
          <w:rFonts w:ascii="Times New Roman" w:eastAsia="Times New Roman" w:hAnsi="Times New Roman"/>
          <w:color w:val="000000" w:themeColor="text1"/>
          <w:sz w:val="24"/>
          <w:szCs w:val="24"/>
          <w:shd w:val="clear" w:color="auto" w:fill="FFFFFF"/>
        </w:rPr>
        <w:t xml:space="preserve">, </w:t>
      </w:r>
      <w:r w:rsidRPr="005D2177">
        <w:rPr>
          <w:rFonts w:ascii="Times New Roman" w:eastAsia="Times New Roman" w:hAnsi="Times New Roman"/>
          <w:i/>
          <w:iCs/>
          <w:color w:val="000000" w:themeColor="text1"/>
          <w:sz w:val="24"/>
          <w:szCs w:val="24"/>
          <w:shd w:val="clear" w:color="auto" w:fill="FFFFFF"/>
        </w:rPr>
        <w:t>39</w:t>
      </w:r>
      <w:r w:rsidRPr="005D2177">
        <w:rPr>
          <w:rFonts w:ascii="Times New Roman" w:eastAsia="Times New Roman" w:hAnsi="Times New Roman"/>
          <w:color w:val="000000" w:themeColor="text1"/>
          <w:sz w:val="24"/>
          <w:szCs w:val="24"/>
          <w:shd w:val="clear" w:color="auto" w:fill="FFFFFF"/>
        </w:rPr>
        <w:t>, 101145–101145. https://doi.org/10.1016/j.ctcp.2020.101145</w:t>
      </w:r>
    </w:p>
    <w:p w14:paraId="2F7F930D" w14:textId="2D335B5F" w:rsidR="003E5244" w:rsidRPr="003E5244" w:rsidRDefault="003E5244" w:rsidP="00C11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olor w:val="000000"/>
          <w:sz w:val="24"/>
          <w:szCs w:val="24"/>
        </w:rPr>
      </w:pPr>
      <w:r w:rsidRPr="003E5244">
        <w:rPr>
          <w:rFonts w:ascii="Times New Roman" w:eastAsia="Times New Roman" w:hAnsi="Times New Roman"/>
          <w:color w:val="000000"/>
          <w:sz w:val="24"/>
          <w:szCs w:val="24"/>
        </w:rPr>
        <w:t xml:space="preserve">Esmond, J. (2004). Developing the </w:t>
      </w:r>
      <w:r w:rsidR="00C11B34">
        <w:rPr>
          <w:rFonts w:ascii="Times New Roman" w:eastAsia="Times New Roman" w:hAnsi="Times New Roman"/>
          <w:color w:val="000000"/>
          <w:sz w:val="24"/>
          <w:szCs w:val="24"/>
        </w:rPr>
        <w:t>v</w:t>
      </w:r>
      <w:r w:rsidRPr="003E5244">
        <w:rPr>
          <w:rFonts w:ascii="Times New Roman" w:eastAsia="Times New Roman" w:hAnsi="Times New Roman"/>
          <w:color w:val="000000"/>
          <w:sz w:val="24"/>
          <w:szCs w:val="24"/>
        </w:rPr>
        <w:t xml:space="preserve">olunteer </w:t>
      </w:r>
      <w:r w:rsidR="00C11B34">
        <w:rPr>
          <w:rFonts w:ascii="Times New Roman" w:eastAsia="Times New Roman" w:hAnsi="Times New Roman"/>
          <w:color w:val="000000"/>
          <w:sz w:val="24"/>
          <w:szCs w:val="24"/>
        </w:rPr>
        <w:t>m</w:t>
      </w:r>
      <w:r w:rsidRPr="003E5244">
        <w:rPr>
          <w:rFonts w:ascii="Times New Roman" w:eastAsia="Times New Roman" w:hAnsi="Times New Roman"/>
          <w:color w:val="000000"/>
          <w:sz w:val="24"/>
          <w:szCs w:val="24"/>
        </w:rPr>
        <w:t xml:space="preserve">otivation </w:t>
      </w:r>
      <w:r w:rsidR="00C11B34">
        <w:rPr>
          <w:rFonts w:ascii="Times New Roman" w:eastAsia="Times New Roman" w:hAnsi="Times New Roman"/>
          <w:color w:val="000000"/>
          <w:sz w:val="24"/>
          <w:szCs w:val="24"/>
        </w:rPr>
        <w:t>i</w:t>
      </w:r>
      <w:r w:rsidRPr="003E5244">
        <w:rPr>
          <w:rFonts w:ascii="Times New Roman" w:eastAsia="Times New Roman" w:hAnsi="Times New Roman"/>
          <w:color w:val="000000"/>
          <w:sz w:val="24"/>
          <w:szCs w:val="24"/>
        </w:rPr>
        <w:t xml:space="preserve">nventory to </w:t>
      </w:r>
      <w:r w:rsidR="00C11B34">
        <w:rPr>
          <w:rFonts w:ascii="Times New Roman" w:eastAsia="Times New Roman" w:hAnsi="Times New Roman"/>
          <w:color w:val="000000"/>
          <w:sz w:val="24"/>
          <w:szCs w:val="24"/>
        </w:rPr>
        <w:t>a</w:t>
      </w:r>
      <w:r w:rsidRPr="003E5244">
        <w:rPr>
          <w:rFonts w:ascii="Times New Roman" w:eastAsia="Times New Roman" w:hAnsi="Times New Roman"/>
          <w:color w:val="000000"/>
          <w:sz w:val="24"/>
          <w:szCs w:val="24"/>
        </w:rPr>
        <w:t xml:space="preserve">ssess the </w:t>
      </w:r>
      <w:r w:rsidR="00C11B34">
        <w:rPr>
          <w:rFonts w:ascii="Times New Roman" w:eastAsia="Times New Roman" w:hAnsi="Times New Roman"/>
          <w:color w:val="000000"/>
          <w:sz w:val="24"/>
          <w:szCs w:val="24"/>
        </w:rPr>
        <w:t>u</w:t>
      </w:r>
      <w:r w:rsidRPr="003E5244">
        <w:rPr>
          <w:rFonts w:ascii="Times New Roman" w:eastAsia="Times New Roman" w:hAnsi="Times New Roman"/>
          <w:color w:val="000000"/>
          <w:sz w:val="24"/>
          <w:szCs w:val="24"/>
        </w:rPr>
        <w:t xml:space="preserve">nderlying </w:t>
      </w:r>
    </w:p>
    <w:p w14:paraId="4AFAD428" w14:textId="6D42DB68" w:rsidR="00E1279D" w:rsidRDefault="003E5244" w:rsidP="00C1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olor w:val="000000"/>
          <w:sz w:val="24"/>
          <w:szCs w:val="24"/>
        </w:rPr>
      </w:pPr>
      <w:r w:rsidRPr="003E5244">
        <w:rPr>
          <w:rFonts w:ascii="Times New Roman" w:eastAsia="Times New Roman" w:hAnsi="Times New Roman"/>
          <w:color w:val="000000"/>
          <w:sz w:val="24"/>
          <w:szCs w:val="24"/>
        </w:rPr>
        <w:t xml:space="preserve">     </w:t>
      </w:r>
      <w:r w:rsidR="00C11B34">
        <w:rPr>
          <w:rFonts w:ascii="Times New Roman" w:eastAsia="Times New Roman" w:hAnsi="Times New Roman"/>
          <w:color w:val="000000"/>
          <w:sz w:val="24"/>
          <w:szCs w:val="24"/>
        </w:rPr>
        <w:t xml:space="preserve">   m</w:t>
      </w:r>
      <w:r w:rsidRPr="003E5244">
        <w:rPr>
          <w:rFonts w:ascii="Times New Roman" w:eastAsia="Times New Roman" w:hAnsi="Times New Roman"/>
          <w:color w:val="000000"/>
          <w:sz w:val="24"/>
          <w:szCs w:val="24"/>
        </w:rPr>
        <w:t xml:space="preserve">otivational </w:t>
      </w:r>
      <w:r w:rsidR="00C11B34">
        <w:rPr>
          <w:rFonts w:ascii="Times New Roman" w:eastAsia="Times New Roman" w:hAnsi="Times New Roman"/>
          <w:color w:val="000000"/>
          <w:sz w:val="24"/>
          <w:szCs w:val="24"/>
        </w:rPr>
        <w:t>d</w:t>
      </w:r>
      <w:r w:rsidRPr="003E5244">
        <w:rPr>
          <w:rFonts w:ascii="Times New Roman" w:eastAsia="Times New Roman" w:hAnsi="Times New Roman"/>
          <w:color w:val="000000"/>
          <w:sz w:val="24"/>
          <w:szCs w:val="24"/>
        </w:rPr>
        <w:t xml:space="preserve">rives of </w:t>
      </w:r>
      <w:r w:rsidR="00C11B34">
        <w:rPr>
          <w:rFonts w:ascii="Times New Roman" w:eastAsia="Times New Roman" w:hAnsi="Times New Roman"/>
          <w:color w:val="000000"/>
          <w:sz w:val="24"/>
          <w:szCs w:val="24"/>
        </w:rPr>
        <w:t>v</w:t>
      </w:r>
      <w:r w:rsidRPr="003E5244">
        <w:rPr>
          <w:rFonts w:ascii="Times New Roman" w:eastAsia="Times New Roman" w:hAnsi="Times New Roman"/>
          <w:color w:val="000000"/>
          <w:sz w:val="24"/>
          <w:szCs w:val="24"/>
        </w:rPr>
        <w:t xml:space="preserve">olunteers in </w:t>
      </w:r>
      <w:r w:rsidR="00C11B34">
        <w:rPr>
          <w:rFonts w:ascii="Times New Roman" w:eastAsia="Times New Roman" w:hAnsi="Times New Roman"/>
          <w:color w:val="000000"/>
          <w:sz w:val="24"/>
          <w:szCs w:val="24"/>
        </w:rPr>
        <w:t>w</w:t>
      </w:r>
      <w:r w:rsidRPr="003E5244">
        <w:rPr>
          <w:rFonts w:ascii="Times New Roman" w:eastAsia="Times New Roman" w:hAnsi="Times New Roman"/>
          <w:color w:val="000000"/>
          <w:sz w:val="24"/>
          <w:szCs w:val="24"/>
        </w:rPr>
        <w:t xml:space="preserve">estern Australia. </w:t>
      </w:r>
      <w:r w:rsidR="00B02B3D" w:rsidRPr="0093788B">
        <w:rPr>
          <w:rFonts w:ascii="Times New Roman" w:eastAsia="Times New Roman" w:hAnsi="Times New Roman"/>
          <w:i/>
          <w:iCs/>
          <w:color w:val="000000"/>
          <w:sz w:val="24"/>
          <w:szCs w:val="24"/>
        </w:rPr>
        <w:t xml:space="preserve">Community Link and Network </w:t>
      </w:r>
      <w:r w:rsidR="00B02B3D">
        <w:rPr>
          <w:rFonts w:ascii="Times New Roman" w:eastAsia="Times New Roman" w:hAnsi="Times New Roman"/>
          <w:i/>
          <w:iCs/>
          <w:color w:val="000000"/>
          <w:sz w:val="24"/>
          <w:szCs w:val="24"/>
        </w:rPr>
        <w:t xml:space="preserve">      </w:t>
      </w:r>
      <w:r w:rsidR="00B02B3D" w:rsidRPr="0093788B">
        <w:rPr>
          <w:rFonts w:ascii="Times New Roman" w:eastAsia="Times New Roman" w:hAnsi="Times New Roman"/>
          <w:i/>
          <w:iCs/>
          <w:color w:val="000000"/>
          <w:sz w:val="24"/>
          <w:szCs w:val="24"/>
        </w:rPr>
        <w:t>(</w:t>
      </w:r>
      <w:r w:rsidRPr="00B02B3D">
        <w:rPr>
          <w:rFonts w:ascii="Times New Roman" w:eastAsia="Times New Roman" w:hAnsi="Times New Roman"/>
          <w:i/>
          <w:iCs/>
          <w:color w:val="000000"/>
          <w:sz w:val="24"/>
          <w:szCs w:val="24"/>
        </w:rPr>
        <w:t>CLAN</w:t>
      </w:r>
      <w:r w:rsidR="00B02B3D" w:rsidRPr="00B02B3D">
        <w:rPr>
          <w:rFonts w:ascii="Times New Roman" w:eastAsia="Times New Roman" w:hAnsi="Times New Roman"/>
          <w:i/>
          <w:iCs/>
          <w:color w:val="000000"/>
          <w:sz w:val="24"/>
          <w:szCs w:val="24"/>
        </w:rPr>
        <w:t>)</w:t>
      </w:r>
      <w:r w:rsidRPr="00B02B3D">
        <w:rPr>
          <w:rFonts w:ascii="Times New Roman" w:eastAsia="Times New Roman" w:hAnsi="Times New Roman"/>
          <w:i/>
          <w:iCs/>
          <w:color w:val="000000"/>
          <w:sz w:val="24"/>
          <w:szCs w:val="24"/>
        </w:rPr>
        <w:t xml:space="preserve"> WA Inc.</w:t>
      </w:r>
      <w:r w:rsidRPr="0093788B">
        <w:rPr>
          <w:rFonts w:ascii="Times New Roman" w:eastAsia="Times New Roman" w:hAnsi="Times New Roman"/>
          <w:i/>
          <w:iCs/>
          <w:color w:val="000000"/>
          <w:sz w:val="24"/>
          <w:szCs w:val="24"/>
        </w:rPr>
        <w:t>, 1-82.</w:t>
      </w:r>
    </w:p>
    <w:p w14:paraId="66DBEEFF" w14:textId="77777777" w:rsidR="0087295D" w:rsidRPr="0087295D" w:rsidRDefault="0087295D" w:rsidP="0087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olor w:val="000000"/>
          <w:sz w:val="24"/>
          <w:szCs w:val="24"/>
        </w:rPr>
      </w:pPr>
      <w:r w:rsidRPr="0087295D">
        <w:rPr>
          <w:rFonts w:ascii="Times New Roman" w:eastAsia="Times New Roman" w:hAnsi="Times New Roman"/>
          <w:color w:val="000000"/>
          <w:sz w:val="24"/>
          <w:szCs w:val="24"/>
        </w:rPr>
        <w:t>Fitch, R.T. (1987). Characteristics and motivations of college students volunteering for</w:t>
      </w:r>
    </w:p>
    <w:p w14:paraId="75674719" w14:textId="79C6A683" w:rsidR="0087295D" w:rsidRDefault="0087295D" w:rsidP="0087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sidRPr="0087295D">
        <w:rPr>
          <w:rFonts w:ascii="Times New Roman" w:eastAsia="Times New Roman" w:hAnsi="Times New Roman"/>
          <w:color w:val="000000"/>
          <w:sz w:val="24"/>
          <w:szCs w:val="24"/>
        </w:rPr>
        <w:t xml:space="preserve">community service. </w:t>
      </w:r>
      <w:r w:rsidRPr="0093788B">
        <w:rPr>
          <w:rFonts w:ascii="Times New Roman" w:eastAsia="Times New Roman" w:hAnsi="Times New Roman"/>
          <w:i/>
          <w:iCs/>
          <w:color w:val="000000"/>
          <w:sz w:val="24"/>
          <w:szCs w:val="24"/>
        </w:rPr>
        <w:t>Journal of College Student Personnel, 28</w:t>
      </w:r>
      <w:r w:rsidRPr="0087295D">
        <w:rPr>
          <w:rFonts w:ascii="Times New Roman" w:eastAsia="Times New Roman" w:hAnsi="Times New Roman"/>
          <w:color w:val="000000"/>
          <w:sz w:val="24"/>
          <w:szCs w:val="24"/>
        </w:rPr>
        <w:t>, 424-431.</w:t>
      </w:r>
    </w:p>
    <w:p w14:paraId="2B9062C3" w14:textId="77777777" w:rsidR="00627A45" w:rsidRPr="00627A45" w:rsidRDefault="00627A45" w:rsidP="0062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olor w:val="000000"/>
          <w:sz w:val="24"/>
          <w:szCs w:val="24"/>
        </w:rPr>
      </w:pPr>
      <w:r w:rsidRPr="00627A45">
        <w:rPr>
          <w:rFonts w:ascii="Times New Roman" w:eastAsia="Times New Roman" w:hAnsi="Times New Roman"/>
          <w:color w:val="000000"/>
          <w:sz w:val="24"/>
          <w:szCs w:val="24"/>
        </w:rPr>
        <w:t>Frisch, M.B., &amp; Gerrard, M. (1981). Natural helping systems: Red Cross volunteers.</w:t>
      </w:r>
    </w:p>
    <w:p w14:paraId="54EEF809" w14:textId="17E421D3" w:rsidR="00627A45" w:rsidRDefault="00627A45" w:rsidP="0062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sidRPr="0093788B">
        <w:rPr>
          <w:rFonts w:ascii="Times New Roman" w:eastAsia="Times New Roman" w:hAnsi="Times New Roman"/>
          <w:i/>
          <w:iCs/>
          <w:color w:val="000000"/>
          <w:sz w:val="24"/>
          <w:szCs w:val="24"/>
        </w:rPr>
        <w:t>American Journal of Community Psychology, 9</w:t>
      </w:r>
      <w:r w:rsidRPr="00627A45">
        <w:rPr>
          <w:rFonts w:ascii="Times New Roman" w:eastAsia="Times New Roman" w:hAnsi="Times New Roman"/>
          <w:color w:val="000000"/>
          <w:sz w:val="24"/>
          <w:szCs w:val="24"/>
        </w:rPr>
        <w:t>, 567-579.</w:t>
      </w:r>
    </w:p>
    <w:p w14:paraId="25F24D55" w14:textId="0155BB0C" w:rsidR="003124B3" w:rsidRDefault="003124B3" w:rsidP="00614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720" w:hanging="720"/>
        <w:rPr>
          <w:rFonts w:ascii="Times New Roman" w:eastAsia="Times New Roman" w:hAnsi="Times New Roman"/>
          <w:color w:val="000000"/>
          <w:sz w:val="24"/>
          <w:szCs w:val="24"/>
        </w:rPr>
      </w:pPr>
      <w:r w:rsidRPr="00614DD8">
        <w:rPr>
          <w:rFonts w:ascii="Times New Roman" w:eastAsia="Times New Roman" w:hAnsi="Times New Roman"/>
          <w:color w:val="000000"/>
          <w:sz w:val="24"/>
          <w:szCs w:val="24"/>
        </w:rPr>
        <w:t xml:space="preserve">Fry, R., &amp; Parker, K. (2021, October 5). </w:t>
      </w:r>
      <w:r w:rsidRPr="00614DD8">
        <w:rPr>
          <w:rFonts w:ascii="Times New Roman" w:eastAsia="Times New Roman" w:hAnsi="Times New Roman"/>
          <w:i/>
          <w:iCs/>
          <w:color w:val="000000"/>
          <w:sz w:val="24"/>
          <w:szCs w:val="24"/>
        </w:rPr>
        <w:t>Rising Share of U.S. Adults Are Living Without a Spouse or</w:t>
      </w:r>
      <w:r>
        <w:rPr>
          <w:rFonts w:ascii="Times New Roman" w:eastAsia="Times New Roman" w:hAnsi="Times New Roman"/>
          <w:color w:val="000000"/>
          <w:sz w:val="24"/>
          <w:szCs w:val="24"/>
        </w:rPr>
        <w:t xml:space="preserve"> </w:t>
      </w:r>
      <w:r w:rsidRPr="00614DD8">
        <w:rPr>
          <w:rFonts w:ascii="Times New Roman" w:eastAsia="Times New Roman" w:hAnsi="Times New Roman"/>
          <w:i/>
          <w:iCs/>
          <w:color w:val="000000"/>
          <w:sz w:val="24"/>
          <w:szCs w:val="24"/>
        </w:rPr>
        <w:t>Partner</w:t>
      </w:r>
      <w:r w:rsidRPr="00614DD8">
        <w:rPr>
          <w:rFonts w:ascii="Times New Roman" w:eastAsia="Times New Roman" w:hAnsi="Times New Roman"/>
          <w:color w:val="000000"/>
          <w:sz w:val="24"/>
          <w:szCs w:val="24"/>
        </w:rPr>
        <w:t xml:space="preserve">. Pew Research Center. Retrieved April 29, 2022, from https://www.pewresearch.org/social-trends/2021/10/05/rising-share-of-u-s-adults-are-living-without-a-spouse-or-partner/#:~:text=Americans'%20marital%20and%20living%20arrangements,to%209%25%20in%202019). </w:t>
      </w:r>
    </w:p>
    <w:p w14:paraId="3CC125EC" w14:textId="6E110A45" w:rsidR="00257BBA" w:rsidRPr="00C11B34" w:rsidRDefault="00E1279D" w:rsidP="00C1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olor w:val="000000"/>
          <w:sz w:val="24"/>
          <w:szCs w:val="24"/>
        </w:rPr>
      </w:pPr>
      <w:r w:rsidRPr="00E1279D">
        <w:rPr>
          <w:rFonts w:ascii="Times New Roman" w:eastAsia="Times New Roman" w:hAnsi="Times New Roman"/>
          <w:color w:val="000000"/>
          <w:sz w:val="24"/>
          <w:szCs w:val="24"/>
        </w:rPr>
        <w:t xml:space="preserve">Gidron, B. (1978). Volunteer work and its rewards. </w:t>
      </w:r>
      <w:r w:rsidRPr="0093788B">
        <w:rPr>
          <w:rFonts w:ascii="Times New Roman" w:eastAsia="Times New Roman" w:hAnsi="Times New Roman"/>
          <w:i/>
          <w:iCs/>
          <w:color w:val="000000"/>
          <w:sz w:val="24"/>
          <w:szCs w:val="24"/>
        </w:rPr>
        <w:t>Volunteer Administration, 11</w:t>
      </w:r>
      <w:r w:rsidRPr="00E1279D">
        <w:rPr>
          <w:rFonts w:ascii="Times New Roman" w:eastAsia="Times New Roman" w:hAnsi="Times New Roman"/>
          <w:color w:val="000000"/>
          <w:sz w:val="24"/>
          <w:szCs w:val="24"/>
        </w:rPr>
        <w:t>, 18-32.</w:t>
      </w:r>
      <w:r w:rsidR="003E5244" w:rsidRPr="003E5244">
        <w:rPr>
          <w:rFonts w:ascii="Times New Roman" w:eastAsia="Times New Roman" w:hAnsi="Times New Roman"/>
          <w:color w:val="000000"/>
          <w:sz w:val="24"/>
          <w:szCs w:val="24"/>
        </w:rPr>
        <w:t xml:space="preserve"> </w:t>
      </w:r>
    </w:p>
    <w:p w14:paraId="0AF5BC3D" w14:textId="77777777" w:rsidR="00906509" w:rsidRPr="00B11659" w:rsidRDefault="00C6029A" w:rsidP="00C11B34">
      <w:pPr>
        <w:spacing w:after="0" w:line="480" w:lineRule="auto"/>
        <w:ind w:left="720" w:hanging="720"/>
        <w:rPr>
          <w:rFonts w:ascii="Times New Roman" w:hAnsi="Times New Roman"/>
          <w:sz w:val="24"/>
          <w:szCs w:val="24"/>
        </w:rPr>
      </w:pPr>
      <w:r w:rsidRPr="00C6029A">
        <w:rPr>
          <w:rFonts w:ascii="Times New Roman" w:hAnsi="Times New Roman"/>
          <w:color w:val="000000"/>
          <w:sz w:val="24"/>
          <w:szCs w:val="24"/>
          <w:shd w:val="clear" w:color="auto" w:fill="FFFFFF"/>
        </w:rPr>
        <w:t xml:space="preserve">Grajfoner, D., Harte, E., Potter, L. M., &amp; McGuigan, N. (2017). The effect of dog-assisted intervention on student well-being, mood, and anxiety. </w:t>
      </w:r>
      <w:r w:rsidRPr="00C6029A">
        <w:rPr>
          <w:rFonts w:ascii="Times New Roman" w:hAnsi="Times New Roman"/>
          <w:i/>
          <w:iCs/>
          <w:color w:val="000000"/>
          <w:sz w:val="24"/>
          <w:szCs w:val="24"/>
          <w:shd w:val="clear" w:color="auto" w:fill="FFFFFF"/>
        </w:rPr>
        <w:t>International Journal of Environmental Research and Public Health</w:t>
      </w:r>
      <w:r w:rsidRPr="00C6029A">
        <w:rPr>
          <w:rFonts w:ascii="Times New Roman" w:hAnsi="Times New Roman"/>
          <w:color w:val="000000"/>
          <w:sz w:val="24"/>
          <w:szCs w:val="24"/>
          <w:shd w:val="clear" w:color="auto" w:fill="FFFFFF"/>
        </w:rPr>
        <w:t xml:space="preserve">, </w:t>
      </w:r>
      <w:r w:rsidRPr="00C6029A">
        <w:rPr>
          <w:rFonts w:ascii="Times New Roman" w:hAnsi="Times New Roman"/>
          <w:i/>
          <w:iCs/>
          <w:color w:val="000000"/>
          <w:sz w:val="24"/>
          <w:szCs w:val="24"/>
          <w:shd w:val="clear" w:color="auto" w:fill="FFFFFF"/>
        </w:rPr>
        <w:t>14</w:t>
      </w:r>
      <w:r w:rsidRPr="00C6029A">
        <w:rPr>
          <w:rFonts w:ascii="Times New Roman" w:hAnsi="Times New Roman"/>
          <w:color w:val="000000"/>
          <w:sz w:val="24"/>
          <w:szCs w:val="24"/>
          <w:shd w:val="clear" w:color="auto" w:fill="FFFFFF"/>
        </w:rPr>
        <w:t>(5), 483, 1–9. https://doi.org/10.3390/ijerph14050483</w:t>
      </w:r>
    </w:p>
    <w:p w14:paraId="10431EC5" w14:textId="57BCE35C" w:rsidR="0061002A" w:rsidRDefault="0061002A" w:rsidP="00B11659">
      <w:pPr>
        <w:spacing w:line="480" w:lineRule="auto"/>
        <w:ind w:left="720" w:hanging="720"/>
        <w:rPr>
          <w:rFonts w:ascii="Times New Roman" w:hAnsi="Times New Roman"/>
          <w:sz w:val="24"/>
          <w:szCs w:val="24"/>
          <w:shd w:val="clear" w:color="auto" w:fill="FFFFFF"/>
        </w:rPr>
      </w:pPr>
      <w:r w:rsidRPr="00030F48">
        <w:rPr>
          <w:rFonts w:ascii="Times New Roman" w:hAnsi="Times New Roman"/>
          <w:color w:val="3A3A3A"/>
          <w:sz w:val="24"/>
          <w:szCs w:val="24"/>
          <w:shd w:val="clear" w:color="auto" w:fill="FFFFFF"/>
        </w:rPr>
        <w:t xml:space="preserve">Haug &amp; Gaskins, J. N. (2012). Recruiting and retaining volunteer EMTs: </w:t>
      </w:r>
      <w:r w:rsidR="00A06C0B">
        <w:rPr>
          <w:rFonts w:ascii="Times New Roman" w:hAnsi="Times New Roman"/>
          <w:color w:val="3A3A3A"/>
          <w:sz w:val="24"/>
          <w:szCs w:val="24"/>
          <w:shd w:val="clear" w:color="auto" w:fill="FFFFFF"/>
        </w:rPr>
        <w:t>F</w:t>
      </w:r>
      <w:r w:rsidRPr="00030F48">
        <w:rPr>
          <w:rFonts w:ascii="Times New Roman" w:hAnsi="Times New Roman"/>
          <w:color w:val="3A3A3A"/>
          <w:sz w:val="24"/>
          <w:szCs w:val="24"/>
          <w:shd w:val="clear" w:color="auto" w:fill="FFFFFF"/>
        </w:rPr>
        <w:t xml:space="preserve">rom motivation to </w:t>
      </w:r>
      <w:r w:rsidRPr="00761D4B">
        <w:rPr>
          <w:rFonts w:ascii="Times New Roman" w:hAnsi="Times New Roman"/>
          <w:color w:val="3A3A3A"/>
          <w:sz w:val="24"/>
          <w:szCs w:val="24"/>
          <w:shd w:val="clear" w:color="auto" w:fill="FFFFFF"/>
        </w:rPr>
        <w:t>practical solutions. </w:t>
      </w:r>
      <w:r w:rsidRPr="00761D4B">
        <w:rPr>
          <w:rFonts w:ascii="Times New Roman" w:hAnsi="Times New Roman"/>
          <w:i/>
          <w:iCs/>
          <w:color w:val="3A3A3A"/>
          <w:sz w:val="24"/>
          <w:szCs w:val="24"/>
          <w:shd w:val="clear" w:color="auto" w:fill="FFFFFF"/>
        </w:rPr>
        <w:t>International Journal of Sociology and Social Policy</w:t>
      </w:r>
      <w:r w:rsidRPr="00761D4B">
        <w:rPr>
          <w:rFonts w:ascii="Times New Roman" w:hAnsi="Times New Roman"/>
          <w:color w:val="3A3A3A"/>
          <w:sz w:val="24"/>
          <w:szCs w:val="24"/>
          <w:shd w:val="clear" w:color="auto" w:fill="FFFFFF"/>
        </w:rPr>
        <w:t>, </w:t>
      </w:r>
      <w:r w:rsidRPr="00761D4B">
        <w:rPr>
          <w:rFonts w:ascii="Times New Roman" w:hAnsi="Times New Roman"/>
          <w:i/>
          <w:iCs/>
          <w:color w:val="3A3A3A"/>
          <w:sz w:val="24"/>
          <w:szCs w:val="24"/>
          <w:shd w:val="clear" w:color="auto" w:fill="FFFFFF"/>
        </w:rPr>
        <w:t>32</w:t>
      </w:r>
      <w:r w:rsidRPr="00761D4B">
        <w:rPr>
          <w:rFonts w:ascii="Times New Roman" w:hAnsi="Times New Roman"/>
          <w:color w:val="3A3A3A"/>
          <w:sz w:val="24"/>
          <w:szCs w:val="24"/>
          <w:shd w:val="clear" w:color="auto" w:fill="FFFFFF"/>
        </w:rPr>
        <w:t xml:space="preserve">(3/4), 197–213. </w:t>
      </w:r>
      <w:r w:rsidR="004800DE" w:rsidRPr="00614DD8">
        <w:rPr>
          <w:sz w:val="24"/>
          <w:szCs w:val="24"/>
        </w:rPr>
        <w:t>https://doi.org/10.1108/01443331211214767</w:t>
      </w:r>
    </w:p>
    <w:p w14:paraId="073283E2" w14:textId="3DB7C469" w:rsidR="00E372ED" w:rsidRDefault="00E372ED" w:rsidP="0093788B">
      <w:pPr>
        <w:pStyle w:val="HTMLPreformatted"/>
        <w:shd w:val="clear" w:color="auto" w:fill="FFFFFF"/>
        <w:wordWrap w:val="0"/>
        <w:spacing w:line="480" w:lineRule="auto"/>
        <w:ind w:left="720" w:hanging="720"/>
        <w:rPr>
          <w:shd w:val="clear" w:color="auto" w:fill="FFFFFF"/>
        </w:rPr>
      </w:pPr>
      <w:r w:rsidRPr="00BF6F56">
        <w:rPr>
          <w:rFonts w:ascii="Times New Roman" w:hAnsi="Times New Roman" w:cs="Times New Roman"/>
          <w:i/>
          <w:iCs/>
          <w:color w:val="000000"/>
          <w:sz w:val="24"/>
          <w:szCs w:val="24"/>
        </w:rPr>
        <w:lastRenderedPageBreak/>
        <w:t>Health of the U.S. Nonprofit Sector</w:t>
      </w:r>
      <w:r w:rsidRPr="00BF6F56">
        <w:rPr>
          <w:rFonts w:ascii="Times New Roman" w:hAnsi="Times New Roman" w:cs="Times New Roman"/>
          <w:color w:val="000000"/>
          <w:sz w:val="24"/>
          <w:szCs w:val="24"/>
        </w:rPr>
        <w:t xml:space="preserve">. (n.d.). Independent Sector. Retrieved March 10, 2022, </w:t>
      </w:r>
      <w:r>
        <w:rPr>
          <w:rFonts w:ascii="Times New Roman" w:hAnsi="Times New Roman" w:cs="Times New Roman"/>
          <w:color w:val="000000"/>
          <w:sz w:val="24"/>
          <w:szCs w:val="24"/>
        </w:rPr>
        <w:t>from</w:t>
      </w:r>
      <w:r w:rsidRPr="00BF6F56">
        <w:rPr>
          <w:rFonts w:ascii="Times New Roman" w:hAnsi="Times New Roman" w:cs="Times New Roman"/>
          <w:color w:val="000000"/>
          <w:sz w:val="24"/>
          <w:szCs w:val="24"/>
        </w:rPr>
        <w:t xml:space="preserve"> </w:t>
      </w:r>
      <w:r w:rsidRPr="00C11B34">
        <w:rPr>
          <w:rFonts w:ascii="Times New Roman" w:hAnsi="Times New Roman" w:cs="Times New Roman"/>
          <w:color w:val="000000"/>
          <w:sz w:val="24"/>
          <w:szCs w:val="24"/>
        </w:rPr>
        <w:t>https://independentsector.org/nonprofithealth/</w:t>
      </w:r>
    </w:p>
    <w:p w14:paraId="30A08AA4" w14:textId="77777777" w:rsidR="002950A2" w:rsidRPr="0093788B" w:rsidRDefault="002950A2" w:rsidP="002950A2">
      <w:pPr>
        <w:spacing w:line="480" w:lineRule="auto"/>
        <w:ind w:left="720" w:hanging="720"/>
        <w:rPr>
          <w:rFonts w:ascii="Times New Roman" w:hAnsi="Times New Roman"/>
          <w:i/>
          <w:iCs/>
          <w:sz w:val="24"/>
          <w:szCs w:val="24"/>
          <w:shd w:val="clear" w:color="auto" w:fill="FFFFFF"/>
        </w:rPr>
      </w:pPr>
      <w:r w:rsidRPr="002950A2">
        <w:rPr>
          <w:rFonts w:ascii="Times New Roman" w:hAnsi="Times New Roman"/>
          <w:sz w:val="24"/>
          <w:szCs w:val="24"/>
          <w:shd w:val="clear" w:color="auto" w:fill="FFFFFF"/>
        </w:rPr>
        <w:t xml:space="preserve">Horton-Smith, D. (1981). Altruism, volunteers, and volunteerism. </w:t>
      </w:r>
      <w:r w:rsidRPr="0093788B">
        <w:rPr>
          <w:rFonts w:ascii="Times New Roman" w:hAnsi="Times New Roman"/>
          <w:i/>
          <w:iCs/>
          <w:sz w:val="24"/>
          <w:szCs w:val="24"/>
          <w:shd w:val="clear" w:color="auto" w:fill="FFFFFF"/>
        </w:rPr>
        <w:t>Journal of Voluntary</w:t>
      </w:r>
    </w:p>
    <w:p w14:paraId="43ABAC48" w14:textId="19F38C7F" w:rsidR="002950A2" w:rsidRDefault="002950A2" w:rsidP="0093788B">
      <w:pPr>
        <w:spacing w:line="480" w:lineRule="auto"/>
        <w:ind w:left="720"/>
        <w:rPr>
          <w:rFonts w:ascii="Times New Roman" w:hAnsi="Times New Roman"/>
          <w:sz w:val="24"/>
          <w:szCs w:val="24"/>
          <w:shd w:val="clear" w:color="auto" w:fill="FFFFFF"/>
        </w:rPr>
      </w:pPr>
      <w:r w:rsidRPr="0093788B">
        <w:rPr>
          <w:rFonts w:ascii="Times New Roman" w:hAnsi="Times New Roman"/>
          <w:i/>
          <w:iCs/>
          <w:sz w:val="24"/>
          <w:szCs w:val="24"/>
          <w:shd w:val="clear" w:color="auto" w:fill="FFFFFF"/>
        </w:rPr>
        <w:t>Action Research</w:t>
      </w:r>
      <w:r w:rsidRPr="002950A2">
        <w:rPr>
          <w:rFonts w:ascii="Times New Roman" w:hAnsi="Times New Roman"/>
          <w:sz w:val="24"/>
          <w:szCs w:val="24"/>
          <w:shd w:val="clear" w:color="auto" w:fill="FFFFFF"/>
        </w:rPr>
        <w:t xml:space="preserve">, </w:t>
      </w:r>
      <w:r w:rsidRPr="0093788B">
        <w:rPr>
          <w:rFonts w:ascii="Times New Roman" w:hAnsi="Times New Roman"/>
          <w:i/>
          <w:iCs/>
          <w:sz w:val="24"/>
          <w:szCs w:val="24"/>
          <w:shd w:val="clear" w:color="auto" w:fill="FFFFFF"/>
        </w:rPr>
        <w:t>10</w:t>
      </w:r>
      <w:r w:rsidRPr="002950A2">
        <w:rPr>
          <w:rFonts w:ascii="Times New Roman" w:hAnsi="Times New Roman"/>
          <w:sz w:val="24"/>
          <w:szCs w:val="24"/>
          <w:shd w:val="clear" w:color="auto" w:fill="FFFFFF"/>
        </w:rPr>
        <w:t>, 21-36.</w:t>
      </w:r>
    </w:p>
    <w:p w14:paraId="399EEA56" w14:textId="77777777" w:rsidR="00BD4FAF" w:rsidRPr="00BD4FAF" w:rsidRDefault="00BD4FAF" w:rsidP="00BD4FAF">
      <w:pPr>
        <w:spacing w:line="480" w:lineRule="auto"/>
        <w:ind w:left="720" w:hanging="720"/>
        <w:rPr>
          <w:rFonts w:ascii="Times New Roman" w:hAnsi="Times New Roman"/>
          <w:sz w:val="24"/>
          <w:szCs w:val="24"/>
          <w:shd w:val="clear" w:color="auto" w:fill="FFFFFF"/>
        </w:rPr>
      </w:pPr>
      <w:r w:rsidRPr="00BD4FAF">
        <w:rPr>
          <w:rFonts w:ascii="Times New Roman" w:hAnsi="Times New Roman"/>
          <w:sz w:val="24"/>
          <w:szCs w:val="24"/>
          <w:shd w:val="clear" w:color="auto" w:fill="FFFFFF"/>
        </w:rPr>
        <w:t xml:space="preserve">Howarth, E. (1976). Personality characteristics of volunteers. </w:t>
      </w:r>
      <w:r w:rsidRPr="0093788B">
        <w:rPr>
          <w:rFonts w:ascii="Times New Roman" w:hAnsi="Times New Roman"/>
          <w:i/>
          <w:iCs/>
          <w:sz w:val="24"/>
          <w:szCs w:val="24"/>
          <w:shd w:val="clear" w:color="auto" w:fill="FFFFFF"/>
        </w:rPr>
        <w:t>Psychological Reports, 38</w:t>
      </w:r>
      <w:r w:rsidRPr="00BD4FAF">
        <w:rPr>
          <w:rFonts w:ascii="Times New Roman" w:hAnsi="Times New Roman"/>
          <w:sz w:val="24"/>
          <w:szCs w:val="24"/>
          <w:shd w:val="clear" w:color="auto" w:fill="FFFFFF"/>
        </w:rPr>
        <w:t>, 855-</w:t>
      </w:r>
    </w:p>
    <w:p w14:paraId="5235C3BD" w14:textId="3DC98897" w:rsidR="00BD4FAF" w:rsidRDefault="00BD4FAF" w:rsidP="0093788B">
      <w:pPr>
        <w:spacing w:line="480" w:lineRule="auto"/>
        <w:ind w:left="720"/>
        <w:rPr>
          <w:rFonts w:ascii="Times New Roman" w:hAnsi="Times New Roman"/>
          <w:sz w:val="24"/>
          <w:szCs w:val="24"/>
          <w:shd w:val="clear" w:color="auto" w:fill="FFFFFF"/>
        </w:rPr>
      </w:pPr>
      <w:r w:rsidRPr="00BD4FAF">
        <w:rPr>
          <w:rFonts w:ascii="Times New Roman" w:hAnsi="Times New Roman"/>
          <w:sz w:val="24"/>
          <w:szCs w:val="24"/>
          <w:shd w:val="clear" w:color="auto" w:fill="FFFFFF"/>
        </w:rPr>
        <w:t>858</w:t>
      </w:r>
    </w:p>
    <w:p w14:paraId="7789E790" w14:textId="04A8E2FE" w:rsidR="00FA5EB0" w:rsidRPr="00614DD8" w:rsidRDefault="00FA5EB0" w:rsidP="00614DD8">
      <w:pPr>
        <w:pStyle w:val="HTMLPreformatted"/>
        <w:shd w:val="clear" w:color="auto" w:fill="FFFFFF"/>
        <w:wordWrap w:val="0"/>
        <w:spacing w:line="480" w:lineRule="auto"/>
        <w:ind w:left="720" w:hanging="720"/>
        <w:rPr>
          <w:rFonts w:ascii="Times New Roman" w:hAnsi="Times New Roman"/>
          <w:color w:val="222222"/>
          <w:sz w:val="24"/>
          <w:szCs w:val="24"/>
        </w:rPr>
      </w:pPr>
      <w:r w:rsidRPr="00614DD8">
        <w:rPr>
          <w:rFonts w:ascii="Times New Roman" w:hAnsi="Times New Roman" w:cs="Times New Roman"/>
          <w:i/>
          <w:iCs/>
          <w:color w:val="222222"/>
          <w:sz w:val="24"/>
          <w:szCs w:val="24"/>
        </w:rPr>
        <w:t>Income and Poverty in the United States: 2020</w:t>
      </w:r>
      <w:r w:rsidRPr="00614DD8">
        <w:rPr>
          <w:rFonts w:ascii="Times New Roman" w:hAnsi="Times New Roman" w:cs="Times New Roman"/>
          <w:color w:val="222222"/>
          <w:sz w:val="24"/>
          <w:szCs w:val="24"/>
        </w:rPr>
        <w:t>. (2020). United States Census Bureau.</w:t>
      </w:r>
      <w:r>
        <w:rPr>
          <w:rFonts w:ascii="Times New Roman" w:hAnsi="Times New Roman" w:cs="Times New Roman"/>
          <w:color w:val="222222"/>
          <w:sz w:val="24"/>
          <w:szCs w:val="24"/>
        </w:rPr>
        <w:t xml:space="preserve">      </w:t>
      </w:r>
      <w:r w:rsidRPr="00614DD8">
        <w:rPr>
          <w:rFonts w:ascii="Times New Roman" w:hAnsi="Times New Roman" w:cs="Times New Roman"/>
          <w:color w:val="222222"/>
          <w:sz w:val="24"/>
          <w:szCs w:val="24"/>
        </w:rPr>
        <w:t xml:space="preserve">Retrieved April 26, 2022, from </w:t>
      </w:r>
      <w:r w:rsidRPr="00614DD8">
        <w:rPr>
          <w:rFonts w:ascii="Times New Roman" w:hAnsi="Times New Roman"/>
          <w:color w:val="222222"/>
          <w:sz w:val="24"/>
          <w:szCs w:val="24"/>
        </w:rPr>
        <w:t>https://www.census.gov/data/tables/2021/demo/income-poverty/p60-273.html</w:t>
      </w:r>
    </w:p>
    <w:p w14:paraId="1F7F7081" w14:textId="2347D3FA" w:rsidR="007B6CF8" w:rsidRPr="00BB321B" w:rsidRDefault="007B6CF8" w:rsidP="00B11659">
      <w:pPr>
        <w:spacing w:line="480" w:lineRule="auto"/>
        <w:ind w:left="720" w:hanging="720"/>
        <w:rPr>
          <w:rFonts w:ascii="Times New Roman" w:hAnsi="Times New Roman"/>
          <w:color w:val="3A3A3A"/>
          <w:sz w:val="24"/>
          <w:szCs w:val="24"/>
          <w:shd w:val="clear" w:color="auto" w:fill="FFFFFF"/>
        </w:rPr>
      </w:pPr>
      <w:commentRangeStart w:id="340"/>
      <w:r w:rsidRPr="0093788B">
        <w:rPr>
          <w:rFonts w:ascii="Times New Roman" w:hAnsi="Times New Roman"/>
          <w:color w:val="3A3A3A"/>
          <w:sz w:val="24"/>
          <w:szCs w:val="24"/>
          <w:shd w:val="clear" w:color="auto" w:fill="FFFFFF"/>
        </w:rPr>
        <w:t>Katz</w:t>
      </w:r>
      <w:commentRangeEnd w:id="340"/>
      <w:r w:rsidR="000E4DD8">
        <w:rPr>
          <w:rStyle w:val="CommentReference"/>
        </w:rPr>
        <w:commentReference w:id="340"/>
      </w:r>
      <w:r w:rsidR="003F3E70">
        <w:rPr>
          <w:rFonts w:ascii="Times New Roman" w:hAnsi="Times New Roman"/>
          <w:color w:val="3A3A3A"/>
          <w:sz w:val="24"/>
          <w:szCs w:val="24"/>
          <w:shd w:val="clear" w:color="auto" w:fill="FFFFFF"/>
        </w:rPr>
        <w:t>, D</w:t>
      </w:r>
      <w:r w:rsidRPr="0093788B">
        <w:rPr>
          <w:rFonts w:ascii="Times New Roman" w:hAnsi="Times New Roman"/>
          <w:color w:val="3A3A3A"/>
          <w:sz w:val="24"/>
          <w:szCs w:val="24"/>
          <w:shd w:val="clear" w:color="auto" w:fill="FFFFFF"/>
        </w:rPr>
        <w:t>. (1960). T</w:t>
      </w:r>
      <w:r w:rsidR="00BB321B">
        <w:rPr>
          <w:rFonts w:ascii="Times New Roman" w:hAnsi="Times New Roman"/>
          <w:color w:val="3A3A3A"/>
          <w:sz w:val="24"/>
          <w:szCs w:val="24"/>
          <w:shd w:val="clear" w:color="auto" w:fill="FFFFFF"/>
        </w:rPr>
        <w:t>he</w:t>
      </w:r>
      <w:r w:rsidRPr="0093788B">
        <w:rPr>
          <w:rFonts w:ascii="Times New Roman" w:hAnsi="Times New Roman"/>
          <w:color w:val="3A3A3A"/>
          <w:sz w:val="24"/>
          <w:szCs w:val="24"/>
          <w:shd w:val="clear" w:color="auto" w:fill="FFFFFF"/>
        </w:rPr>
        <w:t xml:space="preserve"> </w:t>
      </w:r>
      <w:r w:rsidR="00BB321B">
        <w:rPr>
          <w:rFonts w:ascii="Times New Roman" w:hAnsi="Times New Roman"/>
          <w:color w:val="3A3A3A"/>
          <w:sz w:val="24"/>
          <w:szCs w:val="24"/>
          <w:shd w:val="clear" w:color="auto" w:fill="FFFFFF"/>
        </w:rPr>
        <w:t>functional</w:t>
      </w:r>
      <w:r w:rsidRPr="0093788B">
        <w:rPr>
          <w:rFonts w:ascii="Times New Roman" w:hAnsi="Times New Roman"/>
          <w:color w:val="3A3A3A"/>
          <w:sz w:val="24"/>
          <w:szCs w:val="24"/>
          <w:shd w:val="clear" w:color="auto" w:fill="FFFFFF"/>
        </w:rPr>
        <w:t xml:space="preserve"> </w:t>
      </w:r>
      <w:r w:rsidR="00BB321B">
        <w:rPr>
          <w:rFonts w:ascii="Times New Roman" w:hAnsi="Times New Roman"/>
          <w:color w:val="3A3A3A"/>
          <w:sz w:val="24"/>
          <w:szCs w:val="24"/>
          <w:shd w:val="clear" w:color="auto" w:fill="FFFFFF"/>
        </w:rPr>
        <w:t>approach to the study of attitudes</w:t>
      </w:r>
      <w:r w:rsidRPr="0093788B">
        <w:rPr>
          <w:rFonts w:ascii="Times New Roman" w:hAnsi="Times New Roman"/>
          <w:color w:val="3A3A3A"/>
          <w:sz w:val="24"/>
          <w:szCs w:val="24"/>
          <w:shd w:val="clear" w:color="auto" w:fill="FFFFFF"/>
        </w:rPr>
        <w:t>. </w:t>
      </w:r>
      <w:r w:rsidRPr="0093788B">
        <w:rPr>
          <w:rFonts w:ascii="Times New Roman" w:hAnsi="Times New Roman"/>
          <w:i/>
          <w:iCs/>
          <w:color w:val="3A3A3A"/>
          <w:sz w:val="24"/>
          <w:szCs w:val="24"/>
          <w:shd w:val="clear" w:color="auto" w:fill="FFFFFF"/>
        </w:rPr>
        <w:t>Public Opinion Quarterly</w:t>
      </w:r>
      <w:r w:rsidRPr="0093788B">
        <w:rPr>
          <w:rFonts w:ascii="Times New Roman" w:hAnsi="Times New Roman"/>
          <w:color w:val="3A3A3A"/>
          <w:sz w:val="24"/>
          <w:szCs w:val="24"/>
          <w:shd w:val="clear" w:color="auto" w:fill="FFFFFF"/>
        </w:rPr>
        <w:t>, </w:t>
      </w:r>
      <w:r w:rsidRPr="0093788B">
        <w:rPr>
          <w:rFonts w:ascii="Times New Roman" w:hAnsi="Times New Roman"/>
          <w:i/>
          <w:iCs/>
          <w:color w:val="3A3A3A"/>
          <w:sz w:val="24"/>
          <w:szCs w:val="24"/>
          <w:shd w:val="clear" w:color="auto" w:fill="FFFFFF"/>
        </w:rPr>
        <w:t>24</w:t>
      </w:r>
      <w:r w:rsidRPr="0093788B">
        <w:rPr>
          <w:rFonts w:ascii="Times New Roman" w:hAnsi="Times New Roman"/>
          <w:color w:val="3A3A3A"/>
          <w:sz w:val="24"/>
          <w:szCs w:val="24"/>
          <w:shd w:val="clear" w:color="auto" w:fill="FFFFFF"/>
        </w:rPr>
        <w:t>(2), 163–204. https://doi.org/10.1086/266945</w:t>
      </w:r>
    </w:p>
    <w:p w14:paraId="7A001E4A" w14:textId="38E809DC" w:rsidR="0061002A" w:rsidRDefault="0061002A" w:rsidP="00B11659">
      <w:pPr>
        <w:spacing w:line="480" w:lineRule="auto"/>
        <w:ind w:left="720" w:hanging="720"/>
        <w:rPr>
          <w:rFonts w:ascii="Times New Roman" w:hAnsi="Times New Roman"/>
          <w:sz w:val="24"/>
          <w:szCs w:val="24"/>
          <w:shd w:val="clear" w:color="auto" w:fill="FFFFFF"/>
        </w:rPr>
      </w:pPr>
      <w:r w:rsidRPr="00CF23CF">
        <w:rPr>
          <w:rFonts w:ascii="Times New Roman" w:hAnsi="Times New Roman"/>
          <w:sz w:val="24"/>
          <w:szCs w:val="24"/>
          <w:shd w:val="clear" w:color="auto" w:fill="FFFFFF"/>
        </w:rPr>
        <w:t>Omoto, A. M., &amp; Snyder, M. (1993). A</w:t>
      </w:r>
      <w:r w:rsidR="000E4DD8">
        <w:rPr>
          <w:rFonts w:ascii="Times New Roman" w:hAnsi="Times New Roman"/>
          <w:sz w:val="24"/>
          <w:szCs w:val="24"/>
          <w:shd w:val="clear" w:color="auto" w:fill="FFFFFF"/>
        </w:rPr>
        <w:t>IDS</w:t>
      </w:r>
      <w:r w:rsidRPr="00CF23CF">
        <w:rPr>
          <w:rFonts w:ascii="Times New Roman" w:hAnsi="Times New Roman"/>
          <w:sz w:val="24"/>
          <w:szCs w:val="24"/>
          <w:shd w:val="clear" w:color="auto" w:fill="FFFFFF"/>
        </w:rPr>
        <w:t xml:space="preserve"> volunteers and their motivations: Theoretical issues and practical concerns. </w:t>
      </w:r>
      <w:r w:rsidRPr="004562BB">
        <w:rPr>
          <w:rStyle w:val="Emphasis"/>
          <w:rFonts w:ascii="Times New Roman" w:hAnsi="Times New Roman"/>
          <w:iCs/>
          <w:sz w:val="24"/>
          <w:szCs w:val="24"/>
          <w:shd w:val="clear" w:color="auto" w:fill="FFFFFF"/>
        </w:rPr>
        <w:t>Nonprofit Management and Leadership</w:t>
      </w:r>
      <w:r w:rsidRPr="004562BB">
        <w:rPr>
          <w:rFonts w:ascii="Times New Roman" w:hAnsi="Times New Roman"/>
          <w:sz w:val="24"/>
          <w:szCs w:val="24"/>
          <w:shd w:val="clear" w:color="auto" w:fill="FFFFFF"/>
        </w:rPr>
        <w:t>, </w:t>
      </w:r>
      <w:r w:rsidRPr="004562BB">
        <w:rPr>
          <w:rStyle w:val="Emphasis"/>
          <w:rFonts w:ascii="Times New Roman" w:hAnsi="Times New Roman"/>
          <w:iCs/>
          <w:sz w:val="24"/>
          <w:szCs w:val="24"/>
          <w:shd w:val="clear" w:color="auto" w:fill="FFFFFF"/>
        </w:rPr>
        <w:t>4</w:t>
      </w:r>
      <w:r w:rsidRPr="004562BB">
        <w:rPr>
          <w:rFonts w:ascii="Times New Roman" w:hAnsi="Times New Roman"/>
          <w:sz w:val="24"/>
          <w:szCs w:val="24"/>
          <w:shd w:val="clear" w:color="auto" w:fill="FFFFFF"/>
        </w:rPr>
        <w:t>(2), 157-176. </w:t>
      </w:r>
      <w:r w:rsidR="004800DE" w:rsidRPr="00614DD8">
        <w:rPr>
          <w:rFonts w:ascii="Times New Roman" w:hAnsi="Times New Roman"/>
        </w:rPr>
        <w:t>https://doi.org/10.1002/nml.4130040204</w:t>
      </w:r>
    </w:p>
    <w:p w14:paraId="31BE1F3A" w14:textId="65C0BEC6" w:rsidR="00867AB6" w:rsidRDefault="00867AB6" w:rsidP="00B11659">
      <w:pPr>
        <w:spacing w:line="480" w:lineRule="auto"/>
        <w:ind w:left="720" w:hanging="720"/>
        <w:rPr>
          <w:rFonts w:ascii="Times New Roman" w:hAnsi="Times New Roman"/>
          <w:color w:val="3A3A3A"/>
          <w:sz w:val="24"/>
          <w:szCs w:val="24"/>
          <w:shd w:val="clear" w:color="auto" w:fill="FFFFFF"/>
        </w:rPr>
      </w:pPr>
      <w:r w:rsidRPr="000F09F8">
        <w:rPr>
          <w:rFonts w:ascii="Times New Roman" w:eastAsia="Times New Roman" w:hAnsi="Times New Roman"/>
          <w:i/>
          <w:iCs/>
          <w:color w:val="000000"/>
          <w:sz w:val="24"/>
          <w:szCs w:val="24"/>
        </w:rPr>
        <w:t>Pet Partners</w:t>
      </w:r>
      <w:r w:rsidRPr="000F09F8">
        <w:rPr>
          <w:rFonts w:ascii="Times New Roman" w:eastAsia="Times New Roman" w:hAnsi="Times New Roman"/>
          <w:color w:val="000000"/>
          <w:sz w:val="24"/>
          <w:szCs w:val="24"/>
        </w:rPr>
        <w:t xml:space="preserve">. (n.d.). Pet Partners. Retrieved March 16, 2022, from https://petpartners.org/ </w:t>
      </w:r>
    </w:p>
    <w:p w14:paraId="5B0B2A8D" w14:textId="267E3DBD" w:rsidR="00C2750A" w:rsidRDefault="00C2750A" w:rsidP="0069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922" w:hanging="922"/>
        <w:rPr>
          <w:rFonts w:ascii="Times New Roman" w:hAnsi="Times New Roman"/>
          <w:color w:val="212529"/>
          <w:sz w:val="24"/>
          <w:szCs w:val="24"/>
          <w:shd w:val="clear" w:color="auto" w:fill="FFFFFF"/>
        </w:rPr>
      </w:pPr>
      <w:r w:rsidRPr="0093788B">
        <w:rPr>
          <w:rFonts w:ascii="Times New Roman" w:hAnsi="Times New Roman"/>
          <w:color w:val="212529"/>
          <w:sz w:val="24"/>
          <w:szCs w:val="24"/>
          <w:shd w:val="clear" w:color="auto" w:fill="FFFFFF"/>
        </w:rPr>
        <w:t>Serpell, J., McCune, S., Gee, N., &amp; Griffin, J. A. (2017). Current challenges to research on animal-assisted interventions. </w:t>
      </w:r>
      <w:r w:rsidRPr="0093788B">
        <w:rPr>
          <w:rFonts w:ascii="Times New Roman" w:hAnsi="Times New Roman"/>
          <w:i/>
          <w:iCs/>
          <w:color w:val="212529"/>
          <w:sz w:val="24"/>
          <w:szCs w:val="24"/>
          <w:shd w:val="clear" w:color="auto" w:fill="FFFFFF"/>
        </w:rPr>
        <w:t>Applied Developmental Science</w:t>
      </w:r>
      <w:r w:rsidRPr="0093788B">
        <w:rPr>
          <w:rFonts w:ascii="Times New Roman" w:hAnsi="Times New Roman"/>
          <w:color w:val="212529"/>
          <w:sz w:val="24"/>
          <w:szCs w:val="24"/>
          <w:shd w:val="clear" w:color="auto" w:fill="FFFFFF"/>
        </w:rPr>
        <w:t>, </w:t>
      </w:r>
      <w:r w:rsidRPr="0093788B">
        <w:rPr>
          <w:rFonts w:ascii="Times New Roman" w:hAnsi="Times New Roman"/>
          <w:i/>
          <w:iCs/>
          <w:color w:val="212529"/>
          <w:sz w:val="24"/>
          <w:szCs w:val="24"/>
          <w:shd w:val="clear" w:color="auto" w:fill="FFFFFF"/>
        </w:rPr>
        <w:t>21</w:t>
      </w:r>
      <w:r w:rsidRPr="0093788B">
        <w:rPr>
          <w:rFonts w:ascii="Times New Roman" w:hAnsi="Times New Roman"/>
          <w:color w:val="212529"/>
          <w:sz w:val="24"/>
          <w:szCs w:val="24"/>
          <w:shd w:val="clear" w:color="auto" w:fill="FFFFFF"/>
        </w:rPr>
        <w:t xml:space="preserve">(3), 223–233. </w:t>
      </w:r>
      <w:r w:rsidR="00B01879" w:rsidRPr="00614DD8">
        <w:rPr>
          <w:color w:val="212529"/>
        </w:rPr>
        <w:t>https://doi.org/10.1080/10888691.2016.1262775</w:t>
      </w:r>
    </w:p>
    <w:p w14:paraId="5D06A17E" w14:textId="5C2A2981" w:rsidR="007656E3" w:rsidRDefault="007656E3" w:rsidP="007656E3">
      <w:pPr>
        <w:spacing w:line="480" w:lineRule="auto"/>
        <w:ind w:left="720" w:hanging="720"/>
        <w:rPr>
          <w:rFonts w:ascii="Times New Roman" w:hAnsi="Times New Roman"/>
          <w:color w:val="3A3A3A"/>
          <w:sz w:val="24"/>
          <w:szCs w:val="24"/>
          <w:shd w:val="clear" w:color="auto" w:fill="FFFFFF"/>
        </w:rPr>
      </w:pPr>
      <w:r>
        <w:rPr>
          <w:rFonts w:ascii="Times New Roman" w:hAnsi="Times New Roman"/>
          <w:color w:val="3A3A3A"/>
          <w:sz w:val="24"/>
          <w:szCs w:val="24"/>
          <w:shd w:val="clear" w:color="auto" w:fill="FFFFFF"/>
        </w:rPr>
        <w:t xml:space="preserve">Smith, B., Bruner, J.S, White, R.W. (1956). </w:t>
      </w:r>
      <w:commentRangeStart w:id="341"/>
      <w:r w:rsidRPr="0093788B">
        <w:rPr>
          <w:rFonts w:ascii="Times New Roman" w:hAnsi="Times New Roman"/>
          <w:color w:val="3A3A3A"/>
          <w:sz w:val="24"/>
          <w:szCs w:val="24"/>
          <w:shd w:val="clear" w:color="auto" w:fill="FFFFFF"/>
        </w:rPr>
        <w:t>Opinions</w:t>
      </w:r>
      <w:commentRangeEnd w:id="341"/>
      <w:r>
        <w:rPr>
          <w:rStyle w:val="CommentReference"/>
        </w:rPr>
        <w:commentReference w:id="341"/>
      </w:r>
      <w:r w:rsidRPr="0093788B">
        <w:rPr>
          <w:rFonts w:ascii="Times New Roman" w:hAnsi="Times New Roman"/>
          <w:color w:val="3A3A3A"/>
          <w:sz w:val="24"/>
          <w:szCs w:val="24"/>
          <w:shd w:val="clear" w:color="auto" w:fill="FFFFFF"/>
        </w:rPr>
        <w:t xml:space="preserve"> and Personality</w:t>
      </w:r>
      <w:r>
        <w:rPr>
          <w:rFonts w:ascii="Times New Roman" w:hAnsi="Times New Roman"/>
          <w:color w:val="3A3A3A"/>
          <w:sz w:val="24"/>
          <w:szCs w:val="24"/>
          <w:shd w:val="clear" w:color="auto" w:fill="FFFFFF"/>
        </w:rPr>
        <w:t>.</w:t>
      </w:r>
    </w:p>
    <w:p w14:paraId="60EA3183" w14:textId="2A5D664C" w:rsidR="007656E3" w:rsidRPr="00614DD8" w:rsidRDefault="007656E3" w:rsidP="00614DD8">
      <w:pPr>
        <w:spacing w:line="480" w:lineRule="auto"/>
        <w:ind w:left="720"/>
        <w:rPr>
          <w:rFonts w:ascii="Times New Roman" w:hAnsi="Times New Roman"/>
          <w:color w:val="3A3A3A"/>
          <w:sz w:val="24"/>
          <w:szCs w:val="24"/>
          <w:shd w:val="clear" w:color="auto" w:fill="FFFFFF"/>
        </w:rPr>
      </w:pPr>
      <w:r w:rsidRPr="0093788B">
        <w:rPr>
          <w:rFonts w:ascii="Times New Roman" w:hAnsi="Times New Roman"/>
          <w:i/>
          <w:iCs/>
          <w:color w:val="3A3A3A"/>
          <w:sz w:val="24"/>
          <w:szCs w:val="24"/>
          <w:shd w:val="clear" w:color="auto" w:fill="FFFFFF"/>
        </w:rPr>
        <w:t>The American Political Science Review</w:t>
      </w:r>
      <w:r w:rsidRPr="0093788B">
        <w:rPr>
          <w:rFonts w:ascii="Times New Roman" w:hAnsi="Times New Roman"/>
          <w:color w:val="3A3A3A"/>
          <w:sz w:val="24"/>
          <w:szCs w:val="24"/>
          <w:shd w:val="clear" w:color="auto" w:fill="FFFFFF"/>
        </w:rPr>
        <w:t>, </w:t>
      </w:r>
      <w:r w:rsidRPr="0093788B">
        <w:rPr>
          <w:rFonts w:ascii="Times New Roman" w:hAnsi="Times New Roman"/>
          <w:i/>
          <w:iCs/>
          <w:color w:val="3A3A3A"/>
          <w:sz w:val="24"/>
          <w:szCs w:val="24"/>
          <w:shd w:val="clear" w:color="auto" w:fill="FFFFFF"/>
        </w:rPr>
        <w:t>50</w:t>
      </w:r>
      <w:r w:rsidRPr="0093788B">
        <w:rPr>
          <w:rFonts w:ascii="Times New Roman" w:hAnsi="Times New Roman"/>
          <w:color w:val="3A3A3A"/>
          <w:sz w:val="24"/>
          <w:szCs w:val="24"/>
          <w:shd w:val="clear" w:color="auto" w:fill="FFFFFF"/>
        </w:rPr>
        <w:t xml:space="preserve">(3), 916–917. </w:t>
      </w:r>
      <w:r w:rsidRPr="0093788B">
        <w:rPr>
          <w:rFonts w:ascii="Times New Roman" w:hAnsi="Times New Roman"/>
          <w:color w:val="3A3A3A"/>
          <w:sz w:val="24"/>
          <w:szCs w:val="24"/>
        </w:rPr>
        <w:t>https://doi.org/10.2307/1951587</w:t>
      </w:r>
    </w:p>
    <w:p w14:paraId="5D2ACB9A" w14:textId="77777777" w:rsidR="00D447EA" w:rsidRDefault="00FD61A4" w:rsidP="00937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720" w:hanging="720"/>
        <w:rPr>
          <w:rFonts w:ascii="Times New Roman" w:eastAsia="Times New Roman" w:hAnsi="Times New Roman"/>
          <w:color w:val="000000"/>
          <w:sz w:val="24"/>
          <w:szCs w:val="24"/>
        </w:rPr>
      </w:pPr>
      <w:r w:rsidRPr="00FD61A4">
        <w:rPr>
          <w:rFonts w:ascii="Times New Roman" w:eastAsia="Times New Roman" w:hAnsi="Times New Roman"/>
          <w:color w:val="000000"/>
          <w:sz w:val="24"/>
          <w:szCs w:val="24"/>
        </w:rPr>
        <w:t>Switzer, C. L., Switzer, G. E., Stukas, A. A., &amp; Baker, C. E. (1999). Medical students’</w:t>
      </w:r>
      <w:r>
        <w:rPr>
          <w:rFonts w:ascii="Times New Roman" w:eastAsia="Times New Roman" w:hAnsi="Times New Roman"/>
          <w:color w:val="000000"/>
          <w:sz w:val="24"/>
          <w:szCs w:val="24"/>
        </w:rPr>
        <w:t xml:space="preserve"> </w:t>
      </w:r>
    </w:p>
    <w:p w14:paraId="2F5A51AC" w14:textId="4DD1C7FC" w:rsidR="00FD61A4" w:rsidRDefault="00D447EA" w:rsidP="00937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720" w:hanging="72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b/>
      </w:r>
      <w:commentRangeStart w:id="342"/>
      <w:r w:rsidR="00FD61A4" w:rsidRPr="00FD61A4">
        <w:rPr>
          <w:rFonts w:ascii="Times New Roman" w:eastAsia="Times New Roman" w:hAnsi="Times New Roman"/>
          <w:color w:val="000000"/>
          <w:sz w:val="24"/>
          <w:szCs w:val="24"/>
        </w:rPr>
        <w:t>motivations</w:t>
      </w:r>
      <w:commentRangeEnd w:id="342"/>
      <w:r w:rsidR="000E4DD8">
        <w:rPr>
          <w:rStyle w:val="CommentReference"/>
        </w:rPr>
        <w:commentReference w:id="342"/>
      </w:r>
      <w:r w:rsidR="00FD61A4" w:rsidRPr="00FD61A4">
        <w:rPr>
          <w:rFonts w:ascii="Times New Roman" w:eastAsia="Times New Roman" w:hAnsi="Times New Roman"/>
          <w:color w:val="000000"/>
          <w:sz w:val="24"/>
          <w:szCs w:val="24"/>
        </w:rPr>
        <w:t xml:space="preserve"> to volunteer. </w:t>
      </w:r>
      <w:r w:rsidR="00FD61A4" w:rsidRPr="0093788B">
        <w:rPr>
          <w:rFonts w:ascii="Times New Roman" w:eastAsia="Times New Roman" w:hAnsi="Times New Roman"/>
          <w:i/>
          <w:iCs/>
          <w:color w:val="000000"/>
          <w:sz w:val="24"/>
          <w:szCs w:val="24"/>
        </w:rPr>
        <w:t>Journal of Prevention and Intervention in the Community, 18</w:t>
      </w:r>
      <w:r w:rsidR="00FD61A4" w:rsidRPr="00FD61A4">
        <w:rPr>
          <w:rFonts w:ascii="Times New Roman" w:eastAsia="Times New Roman" w:hAnsi="Times New Roman"/>
          <w:color w:val="000000"/>
          <w:sz w:val="24"/>
          <w:szCs w:val="24"/>
        </w:rPr>
        <w:t>, 53-64.</w:t>
      </w:r>
    </w:p>
    <w:p w14:paraId="528D347C" w14:textId="06C32D9D" w:rsidR="000F09F8" w:rsidRDefault="00E97B5E" w:rsidP="00937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922" w:hanging="922"/>
      </w:pPr>
      <w:commentRangeStart w:id="343"/>
      <w:r w:rsidRPr="0093788B">
        <w:rPr>
          <w:rFonts w:ascii="Times New Roman" w:hAnsi="Times New Roman"/>
          <w:sz w:val="24"/>
          <w:szCs w:val="24"/>
          <w:shd w:val="clear" w:color="auto" w:fill="FFFFFF"/>
        </w:rPr>
        <w:t>Tapp</w:t>
      </w:r>
      <w:commentRangeEnd w:id="343"/>
      <w:r w:rsidR="000E4DD8">
        <w:rPr>
          <w:rStyle w:val="CommentReference"/>
        </w:rPr>
        <w:commentReference w:id="343"/>
      </w:r>
      <w:r w:rsidRPr="0093788B">
        <w:rPr>
          <w:rFonts w:ascii="Times New Roman" w:hAnsi="Times New Roman"/>
          <w:sz w:val="24"/>
          <w:szCs w:val="24"/>
          <w:shd w:val="clear" w:color="auto" w:fill="FFFFFF"/>
        </w:rPr>
        <w:t>,</w:t>
      </w:r>
      <w:r w:rsidR="002340B8">
        <w:rPr>
          <w:rFonts w:ascii="Times New Roman" w:hAnsi="Times New Roman"/>
          <w:sz w:val="24"/>
          <w:szCs w:val="24"/>
          <w:shd w:val="clear" w:color="auto" w:fill="FFFFFF"/>
        </w:rPr>
        <w:t xml:space="preserve"> J.T.</w:t>
      </w:r>
      <w:r w:rsidRPr="0093788B">
        <w:rPr>
          <w:rFonts w:ascii="Times New Roman" w:hAnsi="Times New Roman"/>
          <w:sz w:val="24"/>
          <w:szCs w:val="24"/>
          <w:shd w:val="clear" w:color="auto" w:fill="FFFFFF"/>
        </w:rPr>
        <w:t xml:space="preserve"> &amp; Spanier, D. (1973). Personal characteristics of volunteer phone counselors. </w:t>
      </w:r>
      <w:r w:rsidRPr="0093788B">
        <w:rPr>
          <w:rFonts w:ascii="Times New Roman" w:hAnsi="Times New Roman"/>
          <w:i/>
          <w:iCs/>
          <w:sz w:val="24"/>
          <w:szCs w:val="24"/>
          <w:shd w:val="clear" w:color="auto" w:fill="FFFFFF"/>
        </w:rPr>
        <w:t>Journal of Consulting and Clinical Psychology</w:t>
      </w:r>
      <w:r w:rsidRPr="0093788B">
        <w:rPr>
          <w:rFonts w:ascii="Times New Roman" w:hAnsi="Times New Roman"/>
          <w:sz w:val="24"/>
          <w:szCs w:val="24"/>
          <w:shd w:val="clear" w:color="auto" w:fill="FFFFFF"/>
        </w:rPr>
        <w:t>, </w:t>
      </w:r>
      <w:r w:rsidRPr="0093788B">
        <w:rPr>
          <w:rFonts w:ascii="Times New Roman" w:hAnsi="Times New Roman"/>
          <w:i/>
          <w:iCs/>
          <w:sz w:val="24"/>
          <w:szCs w:val="24"/>
          <w:shd w:val="clear" w:color="auto" w:fill="FFFFFF"/>
        </w:rPr>
        <w:t>41</w:t>
      </w:r>
      <w:r w:rsidRPr="0093788B">
        <w:rPr>
          <w:rFonts w:ascii="Times New Roman" w:hAnsi="Times New Roman"/>
          <w:sz w:val="24"/>
          <w:szCs w:val="24"/>
          <w:shd w:val="clear" w:color="auto" w:fill="FFFFFF"/>
        </w:rPr>
        <w:t>(2), 245–250. https://doi.org/10.1037/h0035137</w:t>
      </w:r>
    </w:p>
    <w:p w14:paraId="0C5863D0" w14:textId="05DF5334" w:rsidR="00250E84" w:rsidRDefault="00250E84" w:rsidP="00015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720" w:hanging="720"/>
        <w:rPr>
          <w:rFonts w:ascii="Times New Roman" w:eastAsia="Times New Roman" w:hAnsi="Times New Roman"/>
          <w:color w:val="000000"/>
          <w:sz w:val="24"/>
          <w:szCs w:val="24"/>
        </w:rPr>
      </w:pPr>
      <w:r w:rsidRPr="00250E84">
        <w:rPr>
          <w:rFonts w:ascii="Times New Roman" w:eastAsia="Times New Roman" w:hAnsi="Times New Roman"/>
          <w:i/>
          <w:iCs/>
          <w:color w:val="000000"/>
          <w:sz w:val="24"/>
          <w:szCs w:val="24"/>
        </w:rPr>
        <w:t>Volunteering in the United States, 2015</w:t>
      </w:r>
      <w:r w:rsidRPr="00250E84">
        <w:rPr>
          <w:rFonts w:ascii="Times New Roman" w:eastAsia="Times New Roman" w:hAnsi="Times New Roman"/>
          <w:color w:val="000000"/>
          <w:sz w:val="24"/>
          <w:szCs w:val="24"/>
        </w:rPr>
        <w:t xml:space="preserve">. (2016, February 25). U.S. Bureau of Labor </w:t>
      </w:r>
      <w:r w:rsidR="00DD7AD1">
        <w:rPr>
          <w:rFonts w:ascii="Times New Roman" w:eastAsia="Times New Roman" w:hAnsi="Times New Roman"/>
          <w:color w:val="000000"/>
          <w:sz w:val="24"/>
          <w:szCs w:val="24"/>
        </w:rPr>
        <w:t xml:space="preserve">        </w:t>
      </w:r>
      <w:commentRangeStart w:id="344"/>
      <w:r w:rsidRPr="00250E84">
        <w:rPr>
          <w:rFonts w:ascii="Times New Roman" w:eastAsia="Times New Roman" w:hAnsi="Times New Roman"/>
          <w:color w:val="000000"/>
          <w:sz w:val="24"/>
          <w:szCs w:val="24"/>
        </w:rPr>
        <w:t>Statistics</w:t>
      </w:r>
      <w:commentRangeEnd w:id="344"/>
      <w:r w:rsidR="000E4DD8">
        <w:rPr>
          <w:rStyle w:val="CommentReference"/>
        </w:rPr>
        <w:commentReference w:id="344"/>
      </w:r>
      <w:r w:rsidRPr="00250E84">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r w:rsidRPr="00250E84">
        <w:rPr>
          <w:rFonts w:ascii="Times New Roman" w:eastAsia="Times New Roman" w:hAnsi="Times New Roman"/>
          <w:color w:val="000000"/>
          <w:sz w:val="24"/>
          <w:szCs w:val="24"/>
        </w:rPr>
        <w:t xml:space="preserve">Retrieved March 15, 2022, from https://www.bls.gov/news.release/volun.nr0.htm </w:t>
      </w:r>
    </w:p>
    <w:p w14:paraId="6000F168" w14:textId="1F3A1BA5" w:rsidR="00015EBD" w:rsidRDefault="00015EBD" w:rsidP="00250E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olor w:val="000000"/>
          <w:sz w:val="24"/>
          <w:szCs w:val="24"/>
        </w:rPr>
      </w:pPr>
    </w:p>
    <w:p w14:paraId="49FF94C9" w14:textId="23B1F9CA" w:rsidR="00250E84" w:rsidRDefault="00250E84" w:rsidP="006F0FA0">
      <w:pPr>
        <w:spacing w:line="480" w:lineRule="auto"/>
        <w:rPr>
          <w:rFonts w:ascii="Times New Roman" w:hAnsi="Times New Roman"/>
          <w:b/>
          <w:bCs/>
          <w:sz w:val="24"/>
          <w:szCs w:val="24"/>
        </w:rPr>
      </w:pPr>
    </w:p>
    <w:p w14:paraId="7C660DAD" w14:textId="0D276D34" w:rsidR="00E90390" w:rsidRDefault="00F903D5">
      <w:pPr>
        <w:rPr>
          <w:rFonts w:ascii="Times New Roman" w:hAnsi="Times New Roman"/>
          <w:b/>
          <w:bCs/>
          <w:sz w:val="24"/>
          <w:szCs w:val="24"/>
        </w:rPr>
      </w:pPr>
      <w:r>
        <w:rPr>
          <w:rFonts w:ascii="Times New Roman" w:hAnsi="Times New Roman"/>
          <w:b/>
          <w:bCs/>
          <w:sz w:val="24"/>
          <w:szCs w:val="24"/>
        </w:rPr>
        <w:br w:type="page"/>
      </w:r>
    </w:p>
    <w:p w14:paraId="3C95150B" w14:textId="2D7E0DF2" w:rsidR="00E90390" w:rsidRDefault="00057C80">
      <w:pPr>
        <w:rPr>
          <w:rFonts w:ascii="Times New Roman" w:hAnsi="Times New Roman"/>
          <w:b/>
          <w:bCs/>
          <w:sz w:val="24"/>
          <w:szCs w:val="24"/>
        </w:rPr>
      </w:pPr>
      <w:r w:rsidRPr="00057C80">
        <w:rPr>
          <w:rFonts w:ascii="Arial" w:eastAsia="Arial" w:hAnsi="Arial" w:cs="Arial"/>
          <w:noProof/>
          <w:lang w:val="en"/>
        </w:rPr>
        <w:lastRenderedPageBreak/>
        <mc:AlternateContent>
          <mc:Choice Requires="wps">
            <w:drawing>
              <wp:anchor distT="0" distB="0" distL="114300" distR="114300" simplePos="0" relativeHeight="251654656" behindDoc="0" locked="0" layoutInCell="1" allowOverlap="1" wp14:anchorId="26DBEFF9" wp14:editId="4B771152">
                <wp:simplePos x="0" y="0"/>
                <wp:positionH relativeFrom="column">
                  <wp:posOffset>-66675</wp:posOffset>
                </wp:positionH>
                <wp:positionV relativeFrom="paragraph">
                  <wp:posOffset>3219450</wp:posOffset>
                </wp:positionV>
                <wp:extent cx="6619875" cy="9334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619875" cy="933450"/>
                        </a:xfrm>
                        <a:prstGeom prst="rect">
                          <a:avLst/>
                        </a:prstGeom>
                        <a:noFill/>
                        <a:ln w="6350">
                          <a:solidFill>
                            <a:sysClr val="window" lastClr="FFFFFF"/>
                          </a:solidFill>
                        </a:ln>
                      </wps:spPr>
                      <wps:txbx>
                        <w:txbxContent>
                          <w:p w14:paraId="61671673" w14:textId="55072600" w:rsidR="00057C80" w:rsidRDefault="00057C80" w:rsidP="00057C80">
                            <w:r>
                              <w:t>____________________________________________________________________________________</w:t>
                            </w:r>
                          </w:p>
                          <w:p w14:paraId="4AD52825" w14:textId="77777777" w:rsidR="00057C80" w:rsidRDefault="00057C80" w:rsidP="00057C80">
                            <w:r w:rsidRPr="002878CF">
                              <w:rPr>
                                <w:rFonts w:ascii="Times New Roman" w:eastAsia="Times New Roman" w:hAnsi="Times New Roman"/>
                                <w:i/>
                                <w:iCs/>
                                <w:sz w:val="24"/>
                                <w:szCs w:val="24"/>
                              </w:rPr>
                              <w:t>Note</w:t>
                            </w:r>
                            <w:r>
                              <w:rPr>
                                <w:rFonts w:ascii="Times New Roman" w:eastAsia="Times New Roman" w:hAnsi="Times New Roman"/>
                                <w:sz w:val="24"/>
                                <w:szCs w:val="24"/>
                              </w:rPr>
                              <w:t>. Asterisks show statistical significance.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6DBEFF9" id="_x0000_t202" coordsize="21600,21600" o:spt="202" path="m,l,21600r21600,l21600,xe">
                <v:stroke joinstyle="miter"/>
                <v:path gradientshapeok="t" o:connecttype="rect"/>
              </v:shapetype>
              <v:shape id="Text Box 6" o:spid="_x0000_s1026" type="#_x0000_t202" style="position:absolute;margin-left:-5.25pt;margin-top:253.5pt;width:521.25pt;height:73.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" filled="f" strokecolor="window" strokeweight=".5pt">
                <v:textbox>
                  <w:txbxContent>
                    <w:p w14:paraId="61671673" w14:textId="55072600" w:rsidR="00057C80" w:rsidRDefault="00057C80" w:rsidP="00057C80">
                      <w:r>
                        <w:t>____________________________________________________________________________________</w:t>
                      </w:r>
                    </w:p>
                    <w:p w14:paraId="4AD52825" w14:textId="77777777" w:rsidR="00057C80" w:rsidRDefault="00057C80" w:rsidP="00057C80">
                      <w:r w:rsidRPr="002878CF">
                        <w:rPr>
                          <w:rFonts w:ascii="Times New Roman" w:eastAsia="Times New Roman" w:hAnsi="Times New Roman"/>
                          <w:i/>
                          <w:iCs/>
                          <w:sz w:val="24"/>
                          <w:szCs w:val="24"/>
                        </w:rPr>
                        <w:t>Note</w:t>
                      </w:r>
                      <w:r>
                        <w:rPr>
                          <w:rFonts w:ascii="Times New Roman" w:eastAsia="Times New Roman" w:hAnsi="Times New Roman"/>
                          <w:sz w:val="24"/>
                          <w:szCs w:val="24"/>
                        </w:rPr>
                        <w:t>. Asterisks show statistical significance.</w:t>
                      </w:r>
                    </w:p>
                  </w:txbxContent>
                </v:textbox>
              </v:shape>
            </w:pict>
          </mc:Fallback>
        </mc:AlternateContent>
      </w:r>
      <w:r w:rsidR="00E90390" w:rsidRPr="00E90390">
        <w:rPr>
          <w:noProof/>
        </w:rPr>
        <w:drawing>
          <wp:inline distT="0" distB="0" distL="0" distR="0" wp14:anchorId="2DC1C593" wp14:editId="55556A65">
            <wp:extent cx="59436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9015"/>
                    <a:stretch/>
                  </pic:blipFill>
                  <pic:spPr bwMode="auto">
                    <a:xfrm>
                      <a:off x="0" y="0"/>
                      <a:ext cx="5943600" cy="3448050"/>
                    </a:xfrm>
                    <a:prstGeom prst="rect">
                      <a:avLst/>
                    </a:prstGeom>
                    <a:noFill/>
                    <a:ln>
                      <a:noFill/>
                    </a:ln>
                    <a:extLst>
                      <a:ext uri="{53640926-AAD7-44D8-BBD7-CCE9431645EC}">
                        <a14:shadowObscured xmlns:a14="http://schemas.microsoft.com/office/drawing/2010/main"/>
                      </a:ext>
                    </a:extLst>
                  </pic:spPr>
                </pic:pic>
              </a:graphicData>
            </a:graphic>
          </wp:inline>
        </w:drawing>
      </w:r>
      <w:commentRangeStart w:id="345"/>
      <w:commentRangeEnd w:id="345"/>
      <w:r w:rsidR="0020313D">
        <w:rPr>
          <w:rStyle w:val="CommentReference"/>
        </w:rPr>
        <w:commentReference w:id="345"/>
      </w:r>
    </w:p>
    <w:p w14:paraId="6BCFA149" w14:textId="41E1D6C5" w:rsidR="00F903D5" w:rsidRDefault="00F903D5" w:rsidP="006F0FA0">
      <w:pPr>
        <w:spacing w:line="480" w:lineRule="auto"/>
        <w:rPr>
          <w:rFonts w:ascii="Times New Roman" w:hAnsi="Times New Roman"/>
          <w:b/>
          <w:bCs/>
          <w:sz w:val="24"/>
          <w:szCs w:val="24"/>
        </w:rPr>
      </w:pPr>
    </w:p>
    <w:p w14:paraId="0FF913BE" w14:textId="3847A47A" w:rsidR="00C44016" w:rsidRDefault="00C44016" w:rsidP="006F0FA0">
      <w:pPr>
        <w:spacing w:line="480" w:lineRule="auto"/>
        <w:rPr>
          <w:rFonts w:ascii="Times New Roman" w:hAnsi="Times New Roman"/>
          <w:b/>
          <w:bCs/>
          <w:sz w:val="24"/>
          <w:szCs w:val="24"/>
        </w:rPr>
      </w:pPr>
    </w:p>
    <w:p w14:paraId="2F7DA201" w14:textId="01BCD75C" w:rsidR="00C44016" w:rsidRDefault="00C44016" w:rsidP="006F0FA0">
      <w:pPr>
        <w:spacing w:line="480" w:lineRule="auto"/>
        <w:rPr>
          <w:rFonts w:ascii="Times New Roman" w:hAnsi="Times New Roman"/>
          <w:b/>
          <w:bCs/>
          <w:sz w:val="24"/>
          <w:szCs w:val="24"/>
        </w:rPr>
      </w:pPr>
    </w:p>
    <w:p w14:paraId="449E937A" w14:textId="128C8BDD" w:rsidR="00C44016" w:rsidRDefault="00C44016" w:rsidP="006F0FA0">
      <w:pPr>
        <w:spacing w:line="480" w:lineRule="auto"/>
        <w:rPr>
          <w:rFonts w:ascii="Times New Roman" w:hAnsi="Times New Roman"/>
          <w:b/>
          <w:bCs/>
          <w:sz w:val="24"/>
          <w:szCs w:val="24"/>
        </w:rPr>
      </w:pPr>
    </w:p>
    <w:p w14:paraId="34DE4DEA" w14:textId="4F5FDF6D" w:rsidR="00C44016" w:rsidRDefault="00C44016" w:rsidP="006F0FA0">
      <w:pPr>
        <w:spacing w:line="480" w:lineRule="auto"/>
        <w:rPr>
          <w:rFonts w:ascii="Times New Roman" w:hAnsi="Times New Roman"/>
          <w:b/>
          <w:bCs/>
          <w:sz w:val="24"/>
          <w:szCs w:val="24"/>
        </w:rPr>
      </w:pPr>
    </w:p>
    <w:p w14:paraId="2C0B3523" w14:textId="45023FB4" w:rsidR="00C44016" w:rsidRDefault="00C44016" w:rsidP="006F0FA0">
      <w:pPr>
        <w:spacing w:line="480" w:lineRule="auto"/>
        <w:rPr>
          <w:rFonts w:ascii="Times New Roman" w:hAnsi="Times New Roman"/>
          <w:b/>
          <w:bCs/>
          <w:sz w:val="24"/>
          <w:szCs w:val="24"/>
        </w:rPr>
      </w:pPr>
    </w:p>
    <w:p w14:paraId="0252BAE1" w14:textId="3AD7FF16" w:rsidR="00C44016" w:rsidRDefault="00C44016" w:rsidP="006F0FA0">
      <w:pPr>
        <w:spacing w:line="480" w:lineRule="auto"/>
        <w:rPr>
          <w:rFonts w:ascii="Times New Roman" w:hAnsi="Times New Roman"/>
          <w:b/>
          <w:bCs/>
          <w:sz w:val="24"/>
          <w:szCs w:val="24"/>
        </w:rPr>
      </w:pPr>
    </w:p>
    <w:p w14:paraId="0B61D56D" w14:textId="77777777" w:rsidR="00C44016" w:rsidRDefault="00C44016" w:rsidP="006F0FA0">
      <w:pPr>
        <w:spacing w:line="480" w:lineRule="auto"/>
        <w:rPr>
          <w:rFonts w:ascii="Times New Roman" w:hAnsi="Times New Roman"/>
          <w:b/>
          <w:bCs/>
          <w:sz w:val="24"/>
          <w:szCs w:val="24"/>
        </w:rPr>
      </w:pPr>
    </w:p>
    <w:p w14:paraId="1BDCEEA7" w14:textId="77777777" w:rsidR="004F5EF2" w:rsidRDefault="004F5EF2" w:rsidP="003147B1">
      <w:pPr>
        <w:spacing w:line="480" w:lineRule="auto"/>
        <w:rPr>
          <w:rFonts w:ascii="Times New Roman" w:hAnsi="Times New Roman"/>
          <w:b/>
          <w:bCs/>
          <w:sz w:val="24"/>
          <w:szCs w:val="24"/>
        </w:rPr>
      </w:pPr>
    </w:p>
    <w:p w14:paraId="3BF53AC6" w14:textId="419B5E74" w:rsidR="004F5EF2" w:rsidRPr="002E6498" w:rsidRDefault="004F5EF2" w:rsidP="003147B1">
      <w:pPr>
        <w:spacing w:line="480" w:lineRule="auto"/>
        <w:rPr>
          <w:rFonts w:ascii="Times New Roman" w:hAnsi="Times New Roman"/>
          <w:b/>
          <w:bCs/>
          <w:sz w:val="24"/>
          <w:szCs w:val="24"/>
        </w:rPr>
      </w:pPr>
    </w:p>
    <w:p w14:paraId="66E2B89A" w14:textId="40F287E8" w:rsidR="008B2AE4" w:rsidRDefault="008B2AE4" w:rsidP="003147B1">
      <w:pPr>
        <w:spacing w:line="480" w:lineRule="auto"/>
        <w:rPr>
          <w:rFonts w:ascii="Times New Roman" w:hAnsi="Times New Roman"/>
          <w:sz w:val="24"/>
          <w:szCs w:val="24"/>
        </w:rPr>
      </w:pPr>
      <w:r>
        <w:rPr>
          <w:rFonts w:ascii="Times New Roman" w:hAnsi="Times New Roman"/>
          <w:sz w:val="24"/>
          <w:szCs w:val="24"/>
        </w:rPr>
        <w:lastRenderedPageBreak/>
        <w:t>Figure</w:t>
      </w:r>
      <w:r w:rsidR="00C36D32">
        <w:rPr>
          <w:rFonts w:ascii="Times New Roman" w:hAnsi="Times New Roman"/>
          <w:sz w:val="24"/>
          <w:szCs w:val="24"/>
        </w:rPr>
        <w:t xml:space="preserve"> 1:</w:t>
      </w:r>
    </w:p>
    <w:p w14:paraId="062B56F9" w14:textId="317E7172" w:rsidR="008B2AE4" w:rsidRDefault="00491CE1" w:rsidP="003147B1">
      <w:pPr>
        <w:spacing w:line="480" w:lineRule="auto"/>
        <w:rPr>
          <w:rFonts w:ascii="Times New Roman" w:hAnsi="Times New Roman"/>
          <w:sz w:val="24"/>
          <w:szCs w:val="24"/>
        </w:rPr>
      </w:pPr>
      <w:r>
        <w:rPr>
          <w:noProof/>
        </w:rPr>
        <w:drawing>
          <wp:inline distT="0" distB="0" distL="0" distR="0" wp14:anchorId="5AD2F19D" wp14:editId="698C04A6">
            <wp:extent cx="4648200" cy="2698750"/>
            <wp:effectExtent l="0" t="0" r="0" b="6350"/>
            <wp:docPr id="4" name="Chart 4">
              <a:extLst xmlns:a="http://schemas.openxmlformats.org/drawingml/2006/main">
                <a:ext uri="{FF2B5EF4-FFF2-40B4-BE49-F238E27FC236}">
                  <a16:creationId xmlns:a16="http://schemas.microsoft.com/office/drawing/2014/main" id="{A825E76C-E31D-2CAA-2409-C18270B68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08DE7D" w14:textId="77777777" w:rsidR="00C36D32" w:rsidRDefault="00C36D32" w:rsidP="003147B1">
      <w:pPr>
        <w:spacing w:line="480" w:lineRule="auto"/>
        <w:rPr>
          <w:rFonts w:ascii="Times New Roman" w:hAnsi="Times New Roman"/>
          <w:sz w:val="24"/>
          <w:szCs w:val="24"/>
        </w:rPr>
      </w:pPr>
    </w:p>
    <w:p w14:paraId="07B4F5FC" w14:textId="77777777" w:rsidR="00C36D32" w:rsidRDefault="00C36D32" w:rsidP="003147B1">
      <w:pPr>
        <w:spacing w:line="480" w:lineRule="auto"/>
        <w:rPr>
          <w:rFonts w:ascii="Times New Roman" w:hAnsi="Times New Roman"/>
          <w:sz w:val="24"/>
          <w:szCs w:val="24"/>
        </w:rPr>
      </w:pPr>
    </w:p>
    <w:p w14:paraId="6D2D2544" w14:textId="77777777" w:rsidR="00C36D32" w:rsidRDefault="00C36D32" w:rsidP="003147B1">
      <w:pPr>
        <w:spacing w:line="480" w:lineRule="auto"/>
        <w:rPr>
          <w:rFonts w:ascii="Times New Roman" w:hAnsi="Times New Roman"/>
          <w:sz w:val="24"/>
          <w:szCs w:val="24"/>
        </w:rPr>
      </w:pPr>
    </w:p>
    <w:p w14:paraId="09F544D3" w14:textId="77777777" w:rsidR="00C36D32" w:rsidRDefault="00C36D32" w:rsidP="003147B1">
      <w:pPr>
        <w:spacing w:line="480" w:lineRule="auto"/>
        <w:rPr>
          <w:rFonts w:ascii="Times New Roman" w:hAnsi="Times New Roman"/>
          <w:sz w:val="24"/>
          <w:szCs w:val="24"/>
        </w:rPr>
      </w:pPr>
    </w:p>
    <w:p w14:paraId="2F856D01" w14:textId="77777777" w:rsidR="00C36D32" w:rsidRDefault="00C36D32" w:rsidP="003147B1">
      <w:pPr>
        <w:spacing w:line="480" w:lineRule="auto"/>
        <w:rPr>
          <w:rFonts w:ascii="Times New Roman" w:hAnsi="Times New Roman"/>
          <w:sz w:val="24"/>
          <w:szCs w:val="24"/>
        </w:rPr>
      </w:pPr>
    </w:p>
    <w:p w14:paraId="01BB698C" w14:textId="77777777" w:rsidR="00C36D32" w:rsidRDefault="00C36D32" w:rsidP="003147B1">
      <w:pPr>
        <w:spacing w:line="480" w:lineRule="auto"/>
        <w:rPr>
          <w:rFonts w:ascii="Times New Roman" w:hAnsi="Times New Roman"/>
          <w:sz w:val="24"/>
          <w:szCs w:val="24"/>
        </w:rPr>
      </w:pPr>
    </w:p>
    <w:p w14:paraId="07B74632" w14:textId="77777777" w:rsidR="00C36D32" w:rsidRDefault="00C36D32" w:rsidP="003147B1">
      <w:pPr>
        <w:spacing w:line="480" w:lineRule="auto"/>
        <w:rPr>
          <w:rFonts w:ascii="Times New Roman" w:hAnsi="Times New Roman"/>
          <w:sz w:val="24"/>
          <w:szCs w:val="24"/>
        </w:rPr>
      </w:pPr>
    </w:p>
    <w:p w14:paraId="05B1A6A5" w14:textId="77777777" w:rsidR="00C36D32" w:rsidRDefault="00C36D32" w:rsidP="003147B1">
      <w:pPr>
        <w:spacing w:line="480" w:lineRule="auto"/>
        <w:rPr>
          <w:rFonts w:ascii="Times New Roman" w:hAnsi="Times New Roman"/>
          <w:sz w:val="24"/>
          <w:szCs w:val="24"/>
        </w:rPr>
      </w:pPr>
    </w:p>
    <w:p w14:paraId="0142DA28" w14:textId="77777777" w:rsidR="00C36D32" w:rsidRDefault="00C36D32" w:rsidP="003147B1">
      <w:pPr>
        <w:spacing w:line="480" w:lineRule="auto"/>
        <w:rPr>
          <w:rFonts w:ascii="Times New Roman" w:hAnsi="Times New Roman"/>
          <w:sz w:val="24"/>
          <w:szCs w:val="24"/>
        </w:rPr>
      </w:pPr>
    </w:p>
    <w:p w14:paraId="36E0C4D2" w14:textId="77777777" w:rsidR="00C36D32" w:rsidRDefault="00C36D32" w:rsidP="003147B1">
      <w:pPr>
        <w:spacing w:line="480" w:lineRule="auto"/>
        <w:rPr>
          <w:rFonts w:ascii="Times New Roman" w:hAnsi="Times New Roman"/>
          <w:sz w:val="24"/>
          <w:szCs w:val="24"/>
        </w:rPr>
      </w:pPr>
    </w:p>
    <w:p w14:paraId="4DA0F650" w14:textId="3354A9CC" w:rsidR="008B2AE4" w:rsidRDefault="008B2AE4" w:rsidP="003147B1">
      <w:pPr>
        <w:spacing w:line="480" w:lineRule="auto"/>
        <w:rPr>
          <w:rFonts w:ascii="Times New Roman" w:hAnsi="Times New Roman"/>
          <w:sz w:val="24"/>
          <w:szCs w:val="24"/>
        </w:rPr>
      </w:pPr>
      <w:r>
        <w:rPr>
          <w:rFonts w:ascii="Times New Roman" w:hAnsi="Times New Roman"/>
          <w:sz w:val="24"/>
          <w:szCs w:val="24"/>
        </w:rPr>
        <w:lastRenderedPageBreak/>
        <w:t xml:space="preserve">Figure </w:t>
      </w:r>
      <w:r w:rsidR="002E0708">
        <w:rPr>
          <w:rFonts w:ascii="Times New Roman" w:hAnsi="Times New Roman"/>
          <w:sz w:val="24"/>
          <w:szCs w:val="24"/>
        </w:rPr>
        <w:t>2:</w:t>
      </w:r>
    </w:p>
    <w:p w14:paraId="1E7B3083" w14:textId="71309307" w:rsidR="00BF6F56" w:rsidRPr="003C7546" w:rsidRDefault="00EE3C2A" w:rsidP="00614DD8">
      <w:pPr>
        <w:spacing w:line="480" w:lineRule="auto"/>
        <w:rPr>
          <w:rFonts w:ascii="Times New Roman" w:hAnsi="Times New Roman"/>
          <w:sz w:val="24"/>
          <w:szCs w:val="24"/>
          <w:shd w:val="clear" w:color="auto" w:fill="FFFFFF"/>
        </w:rPr>
      </w:pPr>
      <w:r>
        <w:rPr>
          <w:rFonts w:ascii="Times New Roman" w:hAnsi="Times New Roman"/>
          <w:noProof/>
          <w:sz w:val="24"/>
          <w:szCs w:val="24"/>
        </w:rPr>
        <w:drawing>
          <wp:inline distT="0" distB="0" distL="0" distR="0" wp14:anchorId="0924885E" wp14:editId="1DCDEE40">
            <wp:extent cx="4657725" cy="26885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2688590"/>
                    </a:xfrm>
                    <a:prstGeom prst="rect">
                      <a:avLst/>
                    </a:prstGeom>
                    <a:noFill/>
                  </pic:spPr>
                </pic:pic>
              </a:graphicData>
            </a:graphic>
          </wp:inline>
        </w:drawing>
      </w:r>
    </w:p>
    <w:p w14:paraId="0CBC0C74" w14:textId="77777777" w:rsidR="008C78D7" w:rsidRDefault="008C78D7" w:rsidP="00864888">
      <w:pPr>
        <w:spacing w:line="480" w:lineRule="auto"/>
        <w:jc w:val="center"/>
        <w:rPr>
          <w:rFonts w:ascii="Times New Roman" w:hAnsi="Times New Roman"/>
          <w:b/>
          <w:bCs/>
          <w:sz w:val="24"/>
          <w:szCs w:val="24"/>
        </w:rPr>
      </w:pPr>
    </w:p>
    <w:p w14:paraId="33783A2B" w14:textId="77777777" w:rsidR="008C78D7" w:rsidRDefault="008C78D7" w:rsidP="00864888">
      <w:pPr>
        <w:spacing w:line="480" w:lineRule="auto"/>
        <w:jc w:val="center"/>
        <w:rPr>
          <w:rFonts w:ascii="Times New Roman" w:hAnsi="Times New Roman"/>
          <w:b/>
          <w:bCs/>
          <w:sz w:val="24"/>
          <w:szCs w:val="24"/>
        </w:rPr>
      </w:pPr>
    </w:p>
    <w:p w14:paraId="3EBCBD96" w14:textId="67EB8693" w:rsidR="008C78D7" w:rsidRDefault="008C78D7" w:rsidP="00864888">
      <w:pPr>
        <w:spacing w:line="480" w:lineRule="auto"/>
        <w:jc w:val="center"/>
        <w:rPr>
          <w:rFonts w:ascii="Times New Roman" w:hAnsi="Times New Roman"/>
          <w:b/>
          <w:bCs/>
          <w:sz w:val="24"/>
          <w:szCs w:val="24"/>
        </w:rPr>
      </w:pPr>
    </w:p>
    <w:p w14:paraId="5196B0E2" w14:textId="1D0CB521" w:rsidR="00C36D32" w:rsidRDefault="00C36D32" w:rsidP="00864888">
      <w:pPr>
        <w:spacing w:line="480" w:lineRule="auto"/>
        <w:jc w:val="center"/>
        <w:rPr>
          <w:rFonts w:ascii="Times New Roman" w:hAnsi="Times New Roman"/>
          <w:b/>
          <w:bCs/>
          <w:sz w:val="24"/>
          <w:szCs w:val="24"/>
        </w:rPr>
      </w:pPr>
    </w:p>
    <w:p w14:paraId="0B8D8377" w14:textId="2A846AA7" w:rsidR="00C36D32" w:rsidRDefault="00C36D32" w:rsidP="00864888">
      <w:pPr>
        <w:spacing w:line="480" w:lineRule="auto"/>
        <w:jc w:val="center"/>
        <w:rPr>
          <w:rFonts w:ascii="Times New Roman" w:hAnsi="Times New Roman"/>
          <w:b/>
          <w:bCs/>
          <w:sz w:val="24"/>
          <w:szCs w:val="24"/>
        </w:rPr>
      </w:pPr>
    </w:p>
    <w:p w14:paraId="34FC59F7" w14:textId="3BA320C4" w:rsidR="00C36D32" w:rsidRDefault="00C36D32" w:rsidP="00864888">
      <w:pPr>
        <w:spacing w:line="480" w:lineRule="auto"/>
        <w:jc w:val="center"/>
        <w:rPr>
          <w:rFonts w:ascii="Times New Roman" w:hAnsi="Times New Roman"/>
          <w:b/>
          <w:bCs/>
          <w:sz w:val="24"/>
          <w:szCs w:val="24"/>
        </w:rPr>
      </w:pPr>
    </w:p>
    <w:p w14:paraId="7C2CD405" w14:textId="6D52F9D8" w:rsidR="00C36D32" w:rsidRDefault="00C36D32" w:rsidP="00864888">
      <w:pPr>
        <w:spacing w:line="480" w:lineRule="auto"/>
        <w:jc w:val="center"/>
        <w:rPr>
          <w:rFonts w:ascii="Times New Roman" w:hAnsi="Times New Roman"/>
          <w:b/>
          <w:bCs/>
          <w:sz w:val="24"/>
          <w:szCs w:val="24"/>
        </w:rPr>
      </w:pPr>
    </w:p>
    <w:p w14:paraId="2347C5A9" w14:textId="6825001E" w:rsidR="00C36D32" w:rsidRDefault="00C36D32" w:rsidP="00864888">
      <w:pPr>
        <w:spacing w:line="480" w:lineRule="auto"/>
        <w:jc w:val="center"/>
        <w:rPr>
          <w:rFonts w:ascii="Times New Roman" w:hAnsi="Times New Roman"/>
          <w:b/>
          <w:bCs/>
          <w:sz w:val="24"/>
          <w:szCs w:val="24"/>
        </w:rPr>
      </w:pPr>
    </w:p>
    <w:p w14:paraId="6E825BBB" w14:textId="5E4146B0" w:rsidR="00C36D32" w:rsidRDefault="00C36D32" w:rsidP="00864888">
      <w:pPr>
        <w:spacing w:line="480" w:lineRule="auto"/>
        <w:jc w:val="center"/>
        <w:rPr>
          <w:rFonts w:ascii="Times New Roman" w:hAnsi="Times New Roman"/>
          <w:b/>
          <w:bCs/>
          <w:sz w:val="24"/>
          <w:szCs w:val="24"/>
        </w:rPr>
      </w:pPr>
    </w:p>
    <w:p w14:paraId="0941BC63" w14:textId="77777777" w:rsidR="00C36D32" w:rsidRDefault="00C36D32" w:rsidP="00864888">
      <w:pPr>
        <w:spacing w:line="480" w:lineRule="auto"/>
        <w:jc w:val="center"/>
        <w:rPr>
          <w:rFonts w:ascii="Times New Roman" w:hAnsi="Times New Roman"/>
          <w:b/>
          <w:bCs/>
          <w:sz w:val="24"/>
          <w:szCs w:val="24"/>
        </w:rPr>
      </w:pPr>
    </w:p>
    <w:p w14:paraId="1075015F" w14:textId="265C51D9" w:rsidR="00864888" w:rsidRPr="002E6498" w:rsidRDefault="00864888" w:rsidP="00864888">
      <w:pPr>
        <w:spacing w:line="480" w:lineRule="auto"/>
        <w:jc w:val="center"/>
        <w:rPr>
          <w:rFonts w:ascii="Times New Roman" w:hAnsi="Times New Roman"/>
          <w:b/>
          <w:bCs/>
          <w:sz w:val="24"/>
          <w:szCs w:val="24"/>
        </w:rPr>
      </w:pPr>
      <w:commentRangeStart w:id="346"/>
      <w:r>
        <w:rPr>
          <w:rFonts w:ascii="Times New Roman" w:hAnsi="Times New Roman"/>
          <w:b/>
          <w:bCs/>
          <w:sz w:val="24"/>
          <w:szCs w:val="24"/>
        </w:rPr>
        <w:lastRenderedPageBreak/>
        <w:t>Appendix</w:t>
      </w:r>
      <w:commentRangeEnd w:id="346"/>
      <w:r>
        <w:rPr>
          <w:rStyle w:val="CommentReference"/>
        </w:rPr>
        <w:commentReference w:id="346"/>
      </w:r>
    </w:p>
    <w:p w14:paraId="73C2426B" w14:textId="77777777" w:rsidR="00864888" w:rsidRPr="00B804EE" w:rsidRDefault="00864888" w:rsidP="00864888">
      <w:pPr>
        <w:spacing w:line="480" w:lineRule="auto"/>
        <w:rPr>
          <w:rFonts w:ascii="Times New Roman" w:hAnsi="Times New Roman"/>
          <w:i/>
          <w:iCs/>
          <w:sz w:val="24"/>
          <w:szCs w:val="24"/>
        </w:rPr>
      </w:pPr>
      <w:r>
        <w:rPr>
          <w:rFonts w:ascii="Times New Roman" w:hAnsi="Times New Roman"/>
          <w:i/>
          <w:iCs/>
          <w:sz w:val="24"/>
          <w:szCs w:val="24"/>
        </w:rPr>
        <w:t>Volunteer Functions Inventory (VFI)</w:t>
      </w:r>
    </w:p>
    <w:p w14:paraId="7E7B09D0" w14:textId="77777777" w:rsidR="00864888" w:rsidRPr="00B804EE" w:rsidRDefault="00864888" w:rsidP="00864888">
      <w:pPr>
        <w:spacing w:line="480" w:lineRule="auto"/>
        <w:rPr>
          <w:rFonts w:ascii="Times New Roman" w:hAnsi="Times New Roman"/>
          <w:b/>
          <w:bCs/>
          <w:sz w:val="24"/>
          <w:szCs w:val="24"/>
        </w:rPr>
      </w:pPr>
      <w:r w:rsidRPr="00B804EE">
        <w:rPr>
          <w:rFonts w:ascii="Times New Roman" w:hAnsi="Times New Roman"/>
          <w:b/>
          <w:bCs/>
          <w:sz w:val="24"/>
          <w:szCs w:val="24"/>
        </w:rPr>
        <w:t xml:space="preserve">Scale </w:t>
      </w:r>
    </w:p>
    <w:p w14:paraId="51347602" w14:textId="0A60B488" w:rsidR="00864888" w:rsidRDefault="00864888" w:rsidP="00864888">
      <w:pPr>
        <w:spacing w:line="480" w:lineRule="auto"/>
        <w:rPr>
          <w:rFonts w:ascii="Times New Roman" w:hAnsi="Times New Roman"/>
          <w:sz w:val="24"/>
          <w:szCs w:val="24"/>
        </w:rPr>
      </w:pPr>
      <w:r w:rsidRPr="004F5EF2">
        <w:rPr>
          <w:rFonts w:ascii="Times New Roman" w:hAnsi="Times New Roman"/>
          <w:sz w:val="24"/>
          <w:szCs w:val="24"/>
        </w:rPr>
        <w:t>Please indicate how important or accurate each of the 30 possible reasons for volunteering were for you in doing volunteer work. (1 = not at all important/accurate; 7 = extremely important/accurate</w:t>
      </w:r>
      <w:r w:rsidR="00B22F4B">
        <w:rPr>
          <w:rFonts w:ascii="Times New Roman" w:hAnsi="Times New Roman"/>
          <w:sz w:val="24"/>
          <w:szCs w:val="24"/>
        </w:rPr>
        <w:t>)</w:t>
      </w:r>
      <w:r w:rsidRPr="004F5EF2">
        <w:rPr>
          <w:rFonts w:ascii="Times New Roman" w:hAnsi="Times New Roman"/>
          <w:sz w:val="24"/>
          <w:szCs w:val="24"/>
        </w:rPr>
        <w:t>.</w:t>
      </w:r>
    </w:p>
    <w:p w14:paraId="0E5F9363" w14:textId="19860DB8" w:rsidR="007A4C21" w:rsidRPr="004F5EF2" w:rsidRDefault="007A4C21" w:rsidP="00864888">
      <w:pPr>
        <w:spacing w:line="480" w:lineRule="auto"/>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64896" behindDoc="1" locked="0" layoutInCell="1" allowOverlap="1" wp14:anchorId="46C909CF" wp14:editId="298A2C5B">
            <wp:simplePos x="0" y="0"/>
            <wp:positionH relativeFrom="column">
              <wp:posOffset>0</wp:posOffset>
            </wp:positionH>
            <wp:positionV relativeFrom="paragraph">
              <wp:posOffset>0</wp:posOffset>
            </wp:positionV>
            <wp:extent cx="6797992" cy="8465820"/>
            <wp:effectExtent l="0" t="0" r="3175" b="0"/>
            <wp:wrapTight wrapText="bothSides">
              <wp:wrapPolygon edited="0">
                <wp:start x="0" y="0"/>
                <wp:lineTo x="0" y="21532"/>
                <wp:lineTo x="21550" y="21532"/>
                <wp:lineTo x="215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srcRect l="28718" t="5015" r="30000" b="3590"/>
                    <a:stretch/>
                  </pic:blipFill>
                  <pic:spPr bwMode="auto">
                    <a:xfrm>
                      <a:off x="0" y="0"/>
                      <a:ext cx="6797992" cy="8465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0C6C83" w14:textId="77777777" w:rsidR="007A4C21" w:rsidRPr="002E6498" w:rsidRDefault="007A4C21" w:rsidP="007A4C21">
      <w:pPr>
        <w:spacing w:line="480" w:lineRule="auto"/>
        <w:rPr>
          <w:rFonts w:ascii="Times New Roman" w:hAnsi="Times New Roman"/>
          <w:i/>
          <w:iCs/>
          <w:sz w:val="24"/>
          <w:szCs w:val="24"/>
        </w:rPr>
      </w:pPr>
      <w:r>
        <w:rPr>
          <w:rFonts w:ascii="Times New Roman" w:hAnsi="Times New Roman"/>
          <w:i/>
          <w:iCs/>
          <w:sz w:val="24"/>
          <w:szCs w:val="24"/>
        </w:rPr>
        <w:lastRenderedPageBreak/>
        <w:t>VMI</w:t>
      </w:r>
    </w:p>
    <w:p w14:paraId="7AABC390" w14:textId="77777777" w:rsidR="007A4C21" w:rsidRDefault="007A4C21" w:rsidP="007A4C21">
      <w:pPr>
        <w:spacing w:line="480" w:lineRule="auto"/>
        <w:rPr>
          <w:rFonts w:ascii="Times New Roman" w:hAnsi="Times New Roman"/>
          <w:sz w:val="24"/>
          <w:szCs w:val="24"/>
        </w:rPr>
      </w:pPr>
      <w:r w:rsidRPr="002E6498">
        <w:rPr>
          <w:rFonts w:ascii="Times New Roman" w:hAnsi="Times New Roman"/>
          <w:i/>
          <w:iCs/>
          <w:sz w:val="24"/>
          <w:szCs w:val="24"/>
        </w:rPr>
        <w:t>Note</w:t>
      </w:r>
      <w:r>
        <w:rPr>
          <w:rFonts w:ascii="Times New Roman" w:hAnsi="Times New Roman"/>
          <w:sz w:val="24"/>
          <w:szCs w:val="24"/>
        </w:rPr>
        <w:t xml:space="preserve">. These are the VFI survey questions. For the survey implemented, the group changed the Social factor items to better represent socializing.  </w:t>
      </w:r>
    </w:p>
    <w:p w14:paraId="7196FBF5" w14:textId="77777777" w:rsidR="0061002A" w:rsidRDefault="0061002A" w:rsidP="00B11659">
      <w:pPr>
        <w:ind w:left="720" w:hanging="720"/>
      </w:pPr>
    </w:p>
    <w:sectPr w:rsidR="0061002A">
      <w:headerReference w:type="default" r:id="rId16"/>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5-16T19:50:00Z" w:initials="MOU">
    <w:p w14:paraId="6101A4D6" w14:textId="77777777" w:rsidR="0028324A" w:rsidRDefault="0028324A">
      <w:pPr>
        <w:pStyle w:val="CommentText"/>
      </w:pPr>
      <w:r>
        <w:rPr>
          <w:rStyle w:val="CommentReference"/>
        </w:rPr>
        <w:annotationRef/>
      </w:r>
      <w:r>
        <w:t>Should remove all comments and tracking changes in  your  final submission.</w:t>
      </w:r>
    </w:p>
    <w:p w14:paraId="66269596" w14:textId="77777777" w:rsidR="00F611BB" w:rsidRDefault="00F611BB">
      <w:pPr>
        <w:pStyle w:val="CommentText"/>
      </w:pPr>
    </w:p>
    <w:p w14:paraId="43E7F416" w14:textId="1C765CE7" w:rsidR="00F611BB" w:rsidRDefault="00F611BB">
      <w:pPr>
        <w:pStyle w:val="CommentText"/>
      </w:pPr>
      <w:r>
        <w:t>Remove excess pages</w:t>
      </w:r>
    </w:p>
  </w:comment>
  <w:comment w:id="1" w:author="Microsoft Office User" w:date="2022-05-03T16:18:00Z" w:initials="MOU">
    <w:p w14:paraId="72935598" w14:textId="0B196CC0" w:rsidR="0020313D" w:rsidRDefault="0020313D">
      <w:pPr>
        <w:pStyle w:val="CommentText"/>
      </w:pPr>
      <w:r>
        <w:rPr>
          <w:rStyle w:val="CommentReference"/>
        </w:rPr>
        <w:annotationRef/>
      </w:r>
      <w:r>
        <w:t>Good start, but you need more information in your abstract.  See Purdue Owl or APA manual for guidance.</w:t>
      </w:r>
      <w:r w:rsidR="0082064A">
        <w:t xml:space="preserve">  Basically, the abstract needs the following:</w:t>
      </w:r>
    </w:p>
    <w:p w14:paraId="696DC8B4" w14:textId="4AA73113" w:rsidR="0082064A" w:rsidRDefault="0082064A">
      <w:pPr>
        <w:pStyle w:val="CommentText"/>
      </w:pPr>
    </w:p>
    <w:p w14:paraId="0B129121" w14:textId="0343CFF7" w:rsidR="0082064A" w:rsidRDefault="0082064A">
      <w:pPr>
        <w:pStyle w:val="CommentText"/>
      </w:pPr>
      <w:r>
        <w:t>150 to 250 words</w:t>
      </w:r>
    </w:p>
    <w:p w14:paraId="5B8DEB07" w14:textId="3E6AA934" w:rsidR="0082064A" w:rsidRDefault="0082064A">
      <w:pPr>
        <w:pStyle w:val="CommentText"/>
      </w:pPr>
      <w:r>
        <w:t>Describe the research problem and objectives</w:t>
      </w:r>
    </w:p>
    <w:p w14:paraId="48B592B7" w14:textId="3A5E40E2" w:rsidR="0082064A" w:rsidRDefault="0082064A">
      <w:pPr>
        <w:pStyle w:val="CommentText"/>
      </w:pPr>
      <w:r>
        <w:t>Describe your method (VFI, supplemental items; sample size)</w:t>
      </w:r>
    </w:p>
    <w:p w14:paraId="6CD2D558" w14:textId="6C9A3766" w:rsidR="0082064A" w:rsidRDefault="0082064A">
      <w:pPr>
        <w:pStyle w:val="CommentText"/>
      </w:pPr>
      <w:r>
        <w:t>Describe key results or findings (demographics; key motivators for this group of volunteers)</w:t>
      </w:r>
    </w:p>
    <w:p w14:paraId="12629863" w14:textId="3A684BEF" w:rsidR="0082064A" w:rsidRDefault="0082064A">
      <w:pPr>
        <w:pStyle w:val="CommentText"/>
      </w:pPr>
      <w:r>
        <w:t>End with your conclusion – could include need for next steps (should the VFI be modified?  Do these volunteers differ or are they similar to other volunteer groups)</w:t>
      </w:r>
    </w:p>
    <w:p w14:paraId="6BB658C2" w14:textId="77777777" w:rsidR="0082064A" w:rsidRDefault="0082064A">
      <w:pPr>
        <w:pStyle w:val="CommentText"/>
      </w:pPr>
    </w:p>
    <w:p w14:paraId="47230482" w14:textId="2D0DC676" w:rsidR="0082064A" w:rsidRDefault="0082064A" w:rsidP="0082064A">
      <w:pPr>
        <w:pStyle w:val="NormalWeb"/>
        <w:spacing w:before="0" w:beforeAutospacing="0"/>
        <w:rPr>
          <w:rFonts w:ascii="Arial" w:hAnsi="Arial" w:cs="Arial"/>
          <w:color w:val="0D405F"/>
        </w:rPr>
      </w:pPr>
    </w:p>
    <w:p w14:paraId="01011061" w14:textId="19479F48" w:rsidR="0082064A" w:rsidRDefault="0082064A">
      <w:pPr>
        <w:pStyle w:val="CommentText"/>
      </w:pPr>
    </w:p>
  </w:comment>
  <w:comment w:id="20" w:author="Microsoft Office User" w:date="2022-05-16T19:53:00Z" w:initials="MOU">
    <w:p w14:paraId="2BE3796E" w14:textId="3CED30FC" w:rsidR="0028324A" w:rsidRDefault="0028324A">
      <w:pPr>
        <w:pStyle w:val="CommentText"/>
      </w:pPr>
      <w:r>
        <w:rPr>
          <w:rStyle w:val="CommentReference"/>
        </w:rPr>
        <w:annotationRef/>
      </w:r>
      <w:r>
        <w:t>Youi need to spell this out and state what it is – an established measure of volunteer motivation.</w:t>
      </w:r>
    </w:p>
  </w:comment>
  <w:comment w:id="32" w:author="Microsoft Office User" w:date="2022-05-16T19:57:00Z" w:initials="MOU">
    <w:p w14:paraId="6A6600F5" w14:textId="2602A649" w:rsidR="00AD6ACF" w:rsidRDefault="00AD6ACF">
      <w:pPr>
        <w:pStyle w:val="CommentText"/>
      </w:pPr>
      <w:r>
        <w:rPr>
          <w:rStyle w:val="CommentReference"/>
        </w:rPr>
        <w:annotationRef/>
      </w:r>
      <w:r>
        <w:t xml:space="preserve">Instead of repeating statistics, consider a summarization.  </w:t>
      </w:r>
      <w:bookmarkStart w:id="33" w:name="_Hlk103630594"/>
      <w:r>
        <w:t xml:space="preserve">“Demographics revealed that animal handler volunteers are predominantly female, white, older, </w:t>
      </w:r>
      <w:r w:rsidR="00C16D4D">
        <w:t xml:space="preserve">married, </w:t>
      </w:r>
      <w:r>
        <w:t xml:space="preserve">well educated, and financially secure.  A large percent of the sample were also retired. </w:t>
      </w:r>
    </w:p>
    <w:bookmarkEnd w:id="33"/>
  </w:comment>
  <w:comment w:id="42" w:author="Microsoft Office User" w:date="2022-05-16T20:02:00Z" w:initials="MOU">
    <w:p w14:paraId="18FFE418" w14:textId="4F253AF9" w:rsidR="00F611BB" w:rsidRDefault="00F611BB">
      <w:pPr>
        <w:pStyle w:val="CommentText"/>
      </w:pPr>
      <w:r>
        <w:rPr>
          <w:rStyle w:val="CommentReference"/>
        </w:rPr>
        <w:annotationRef/>
      </w:r>
      <w:r>
        <w:t>What evidence suggests this change?</w:t>
      </w:r>
    </w:p>
  </w:comment>
  <w:comment w:id="48" w:author="Microsoft Office User" w:date="2022-04-13T15:48:00Z" w:initials="MOU">
    <w:p w14:paraId="78F705FD" w14:textId="1D5A2D15" w:rsidR="002823A4" w:rsidRDefault="002823A4">
      <w:pPr>
        <w:pStyle w:val="CommentText"/>
      </w:pPr>
      <w:r>
        <w:rPr>
          <w:rStyle w:val="CommentReference"/>
        </w:rPr>
        <w:annotationRef/>
      </w:r>
      <w:r>
        <w:t>Maybe animals also – since PP has 9 species…but leave dog in as most are dogs…maybe AA</w:t>
      </w:r>
      <w:r w:rsidR="00186FF4">
        <w:t>I</w:t>
      </w:r>
      <w:r>
        <w:t>?</w:t>
      </w:r>
    </w:p>
  </w:comment>
  <w:comment w:id="49" w:author="Microsoft Office User" w:date="2022-05-03T16:24:00Z" w:initials="MOU">
    <w:p w14:paraId="4909AF56" w14:textId="639BAB80" w:rsidR="0082064A" w:rsidRDefault="0082064A">
      <w:pPr>
        <w:pStyle w:val="CommentText"/>
      </w:pPr>
      <w:r>
        <w:rPr>
          <w:rStyle w:val="CommentReference"/>
        </w:rPr>
        <w:annotationRef/>
      </w:r>
      <w:r>
        <w:t>Use page breaks and delete the excessive spading that precedes the start of your paper</w:t>
      </w:r>
    </w:p>
  </w:comment>
  <w:comment w:id="50" w:author="Microsoft Office User" w:date="2022-05-03T16:25:00Z" w:initials="MOU">
    <w:p w14:paraId="46325B11" w14:textId="6F0F5BA8" w:rsidR="00815533" w:rsidRDefault="00815533">
      <w:pPr>
        <w:pStyle w:val="CommentText"/>
      </w:pPr>
      <w:r>
        <w:rPr>
          <w:rStyle w:val="CommentReference"/>
        </w:rPr>
        <w:annotationRef/>
      </w:r>
      <w:r>
        <w:t>Re-read entire paper and switch to past tense as the study is completed.</w:t>
      </w:r>
    </w:p>
  </w:comment>
  <w:comment w:id="51" w:author="Microsoft Office User" w:date="2022-04-13T15:51:00Z" w:initials="MOU">
    <w:p w14:paraId="740FC886" w14:textId="2E2018FC" w:rsidR="000F74BE" w:rsidRDefault="000F74BE">
      <w:pPr>
        <w:pStyle w:val="CommentText"/>
      </w:pPr>
      <w:r>
        <w:rPr>
          <w:rStyle w:val="CommentReference"/>
        </w:rPr>
        <w:annotationRef/>
      </w:r>
      <w:r>
        <w:t>Maybe a brief opening sentence that the rate of volunteering varies across several demographic factors.</w:t>
      </w:r>
    </w:p>
  </w:comment>
  <w:comment w:id="52" w:author="Microsoft Office User" w:date="2022-05-03T16:27:00Z" w:initials="MOU">
    <w:p w14:paraId="0D10D48D" w14:textId="0E1BE0F1" w:rsidR="00815533" w:rsidRDefault="00815533">
      <w:pPr>
        <w:pStyle w:val="CommentText"/>
      </w:pPr>
      <w:r>
        <w:rPr>
          <w:rStyle w:val="CommentReference"/>
        </w:rPr>
        <w:annotationRef/>
      </w:r>
      <w:r>
        <w:t>Consider a transition sentence here that could sum up the demographics and then lead into motivation</w:t>
      </w:r>
    </w:p>
  </w:comment>
  <w:comment w:id="54" w:author="Microsoft Office User" w:date="2022-05-03T16:29:00Z" w:initials="MOU">
    <w:p w14:paraId="38899B71" w14:textId="77777777" w:rsidR="001542FD" w:rsidRDefault="001542FD" w:rsidP="001542FD">
      <w:pPr>
        <w:pStyle w:val="CommentText"/>
      </w:pPr>
      <w:r>
        <w:rPr>
          <w:rStyle w:val="CommentReference"/>
        </w:rPr>
        <w:annotationRef/>
      </w:r>
      <w:r>
        <w:t>This is  little unclear to me. Also, not sure why demographics are listed here…..this is the section on motives.  If you want to report these demographics, put them back in the prior section.</w:t>
      </w:r>
    </w:p>
  </w:comment>
  <w:comment w:id="56" w:author="Microsoft Office User" w:date="2022-05-16T20:06:00Z" w:initials="MOU">
    <w:p w14:paraId="778489E5" w14:textId="25D90764" w:rsidR="00C16D4D" w:rsidRDefault="00C16D4D">
      <w:pPr>
        <w:pStyle w:val="CommentText"/>
      </w:pPr>
      <w:r>
        <w:rPr>
          <w:rStyle w:val="CommentReference"/>
        </w:rPr>
        <w:annotationRef/>
      </w:r>
      <w:r>
        <w:t>Unsure what this means?</w:t>
      </w:r>
    </w:p>
  </w:comment>
  <w:comment w:id="53" w:author="Microsoft Office User" w:date="2022-04-13T16:01:00Z" w:initials="MOU">
    <w:p w14:paraId="121D14E5" w14:textId="77777777" w:rsidR="001542FD" w:rsidRDefault="001542FD" w:rsidP="001542FD">
      <w:pPr>
        <w:pStyle w:val="CommentText"/>
      </w:pPr>
      <w:r>
        <w:rPr>
          <w:rStyle w:val="CommentReference"/>
        </w:rPr>
        <w:annotationRef/>
      </w:r>
      <w:r>
        <w:t>Can you summarize this?  Similar to Fitch below?</w:t>
      </w:r>
    </w:p>
  </w:comment>
  <w:comment w:id="70" w:author="Microsoft Office User" w:date="2022-05-03T16:28:00Z" w:initials="MOU">
    <w:p w14:paraId="3DB9C766" w14:textId="37CF63ED" w:rsidR="00815533" w:rsidRDefault="00815533">
      <w:pPr>
        <w:pStyle w:val="CommentText"/>
      </w:pPr>
      <w:r>
        <w:rPr>
          <w:rStyle w:val="CommentReference"/>
        </w:rPr>
        <w:annotationRef/>
      </w:r>
      <w:r>
        <w:t>Did they state what the motivation was for the college students?</w:t>
      </w:r>
    </w:p>
  </w:comment>
  <w:comment w:id="73" w:author="Microsoft Office User" w:date="2022-05-03T16:30:00Z" w:initials="MOU">
    <w:p w14:paraId="115EA108" w14:textId="241D0C0C" w:rsidR="00815533" w:rsidRDefault="00815533">
      <w:pPr>
        <w:pStyle w:val="CommentText"/>
      </w:pPr>
      <w:r>
        <w:rPr>
          <w:rStyle w:val="CommentReference"/>
        </w:rPr>
        <w:annotationRef/>
      </w:r>
      <w:r>
        <w:t>This is the relevant finding for this section.  If you wish to retain the other information, move it back to the demographics section</w:t>
      </w:r>
    </w:p>
  </w:comment>
  <w:comment w:id="71" w:author="Microsoft Office User" w:date="2022-05-16T20:09:00Z" w:initials="MOU">
    <w:p w14:paraId="3526A970" w14:textId="77AD678F" w:rsidR="00C16D4D" w:rsidRDefault="00C16D4D">
      <w:pPr>
        <w:pStyle w:val="CommentText"/>
      </w:pPr>
      <w:r>
        <w:rPr>
          <w:rStyle w:val="CommentReference"/>
        </w:rPr>
        <w:annotationRef/>
      </w:r>
      <w:r>
        <w:t>For Tappa and Spanier you describe the sample a bit more “phone counselor college students”.  Can you give a bit more detail for</w:t>
      </w:r>
      <w:r w:rsidR="00F71941">
        <w:t xml:space="preserve"> the other 2 studies? What were the 374 females volunteering for? What about Gidron’s study?</w:t>
      </w:r>
    </w:p>
  </w:comment>
  <w:comment w:id="72" w:author="Nicolas Dolce" w:date="2022-05-16T22:23:00Z" w:initials="ND">
    <w:p w14:paraId="502EFAB4" w14:textId="0CE45936" w:rsidR="007B48F8" w:rsidRDefault="007B48F8">
      <w:pPr>
        <w:pStyle w:val="CommentText"/>
      </w:pPr>
      <w:r>
        <w:rPr>
          <w:rStyle w:val="CommentReference"/>
        </w:rPr>
        <w:annotationRef/>
      </w:r>
      <w:r>
        <w:t xml:space="preserve">I cannot find documents again because they left my Illiad account. </w:t>
      </w:r>
    </w:p>
  </w:comment>
  <w:comment w:id="74" w:author="Microsoft Office User" w:date="2022-05-03T16:31:00Z" w:initials="MOU">
    <w:p w14:paraId="4D019936" w14:textId="136B63D8" w:rsidR="00BA6F12" w:rsidRDefault="00BA6F12">
      <w:pPr>
        <w:pStyle w:val="CommentText"/>
      </w:pPr>
      <w:r>
        <w:rPr>
          <w:rStyle w:val="CommentReference"/>
        </w:rPr>
        <w:annotationRef/>
      </w:r>
      <w:r>
        <w:t>So do you think these are intrinsic and extrinsic?</w:t>
      </w:r>
    </w:p>
  </w:comment>
  <w:comment w:id="75" w:author="Microsoft Office User" w:date="2022-05-03T16:32:00Z" w:initials="MOU">
    <w:p w14:paraId="31636736" w14:textId="77777777" w:rsidR="00BA6F12" w:rsidRDefault="00BA6F12">
      <w:pPr>
        <w:pStyle w:val="CommentText"/>
      </w:pPr>
      <w:r>
        <w:rPr>
          <w:rStyle w:val="CommentReference"/>
        </w:rPr>
        <w:annotationRef/>
      </w:r>
      <w:r>
        <w:t>So above it seemed like you could be egoistic or altruistic but in this study they are both</w:t>
      </w:r>
      <w:r w:rsidR="006A4947">
        <w:t>? Can you look at the 2 articles and discuss that further?</w:t>
      </w:r>
    </w:p>
    <w:p w14:paraId="0F3DD5B3" w14:textId="77777777" w:rsidR="006A4947" w:rsidRDefault="006A4947">
      <w:pPr>
        <w:pStyle w:val="CommentText"/>
      </w:pPr>
    </w:p>
    <w:p w14:paraId="517ED012" w14:textId="6909F4BB" w:rsidR="006A4947" w:rsidRDefault="006A4947">
      <w:pPr>
        <w:pStyle w:val="CommentText"/>
      </w:pPr>
      <w:r>
        <w:t>I see you reference this debate below…maybe just give more detail ----is it either/or?  Or can you be motivated by both as you reference above for the women?</w:t>
      </w:r>
    </w:p>
  </w:comment>
  <w:comment w:id="78" w:author="Microsoft Office User" w:date="2022-05-16T20:12:00Z" w:initials="MOU">
    <w:p w14:paraId="0EDBED9C" w14:textId="77777777" w:rsidR="007B48F8" w:rsidRDefault="007B48F8" w:rsidP="007B48F8">
      <w:pPr>
        <w:pStyle w:val="CommentText"/>
      </w:pPr>
      <w:r>
        <w:rPr>
          <w:rStyle w:val="CommentReference"/>
        </w:rPr>
        <w:annotationRef/>
      </w:r>
      <w:r>
        <w:t>Should this be  incorporated into the paragraph above that is about egoism and altruism?</w:t>
      </w:r>
    </w:p>
  </w:comment>
  <w:comment w:id="82" w:author="Microsoft Office User" w:date="2022-05-16T20:12:00Z" w:initials="MOU">
    <w:p w14:paraId="2D0977AA" w14:textId="4DA6C566" w:rsidR="00F71941" w:rsidRDefault="00F71941">
      <w:pPr>
        <w:pStyle w:val="CommentText"/>
      </w:pPr>
      <w:r>
        <w:rPr>
          <w:rStyle w:val="CommentReference"/>
        </w:rPr>
        <w:annotationRef/>
      </w:r>
      <w:r>
        <w:t>Should this be  incorporated into the paragraph above that is about egoism and altruism?</w:t>
      </w:r>
    </w:p>
  </w:comment>
  <w:comment w:id="80" w:author="Microsoft Office User" w:date="2022-05-03T16:41:00Z" w:initials="MOU">
    <w:p w14:paraId="5D626449" w14:textId="342B0AE1" w:rsidR="006A4947" w:rsidRDefault="006A4947">
      <w:pPr>
        <w:pStyle w:val="CommentText"/>
      </w:pPr>
      <w:r>
        <w:rPr>
          <w:rStyle w:val="CommentReference"/>
        </w:rPr>
        <w:annotationRef/>
      </w:r>
      <w:r>
        <w:t>Do you have citations for these?</w:t>
      </w:r>
    </w:p>
  </w:comment>
  <w:comment w:id="89" w:author="Microsoft Office User" w:date="2022-05-16T20:13:00Z" w:initials="MOU">
    <w:p w14:paraId="21C9D832" w14:textId="7D745514" w:rsidR="00F71941" w:rsidRDefault="00F71941">
      <w:pPr>
        <w:pStyle w:val="CommentText"/>
      </w:pPr>
      <w:r>
        <w:rPr>
          <w:rStyle w:val="CommentReference"/>
        </w:rPr>
        <w:annotationRef/>
      </w:r>
      <w:r>
        <w:t>Wording is a little unclear</w:t>
      </w:r>
    </w:p>
  </w:comment>
  <w:comment w:id="94" w:author="Microsoft Office User" w:date="2022-04-13T18:57:00Z" w:initials="MOU">
    <w:p w14:paraId="22CF16A1" w14:textId="58E570AD" w:rsidR="00B421AA" w:rsidRDefault="00B421AA">
      <w:pPr>
        <w:pStyle w:val="CommentText"/>
      </w:pPr>
      <w:r>
        <w:rPr>
          <w:rStyle w:val="CommentReference"/>
        </w:rPr>
        <w:annotationRef/>
      </w:r>
      <w:r>
        <w:t>I don’t see Smith in the reference list,  Do you mean Horton-Smith?</w:t>
      </w:r>
    </w:p>
  </w:comment>
  <w:comment w:id="97" w:author="Microsoft Office User" w:date="2022-05-03T16:43:00Z" w:initials="MOU">
    <w:p w14:paraId="71A2C51C" w14:textId="060C082F" w:rsidR="006A4947" w:rsidRDefault="006A4947">
      <w:pPr>
        <w:pStyle w:val="CommentText"/>
      </w:pPr>
      <w:r>
        <w:rPr>
          <w:rStyle w:val="CommentReference"/>
        </w:rPr>
        <w:annotationRef/>
      </w:r>
      <w:r>
        <w:t>Is there a citation?</w:t>
      </w:r>
    </w:p>
  </w:comment>
  <w:comment w:id="98" w:author="Microsoft Office User" w:date="2022-04-13T18:59:00Z" w:initials="MOU">
    <w:p w14:paraId="15E1A756" w14:textId="66EE4431" w:rsidR="00B421AA" w:rsidRDefault="00B421AA">
      <w:pPr>
        <w:pStyle w:val="CommentText"/>
      </w:pPr>
      <w:r>
        <w:rPr>
          <w:rStyle w:val="CommentReference"/>
        </w:rPr>
        <w:annotationRef/>
      </w:r>
      <w:r>
        <w:t>Who gains – volunteers?</w:t>
      </w:r>
    </w:p>
  </w:comment>
  <w:comment w:id="99" w:author="Microsoft Office User" w:date="2022-04-13T18:59:00Z" w:initials="MOU">
    <w:p w14:paraId="5DBAEE68" w14:textId="67EF5FA5" w:rsidR="00B421AA" w:rsidRDefault="00B421AA">
      <w:pPr>
        <w:pStyle w:val="CommentText"/>
      </w:pPr>
      <w:r>
        <w:rPr>
          <w:rStyle w:val="CommentReference"/>
        </w:rPr>
        <w:annotationRef/>
      </w:r>
      <w:r>
        <w:t>Didn’t one researcher try to fit Clary’s 6 factors into intrinsic and extrinsic?</w:t>
      </w:r>
    </w:p>
  </w:comment>
  <w:comment w:id="103" w:author="Microsoft Office User" w:date="2022-05-16T20:16:00Z" w:initials="MOU">
    <w:p w14:paraId="35132EE7" w14:textId="3C9EDE1D" w:rsidR="00D35909" w:rsidRDefault="00D35909">
      <w:pPr>
        <w:pStyle w:val="CommentText"/>
      </w:pPr>
      <w:r>
        <w:rPr>
          <w:rStyle w:val="CommentReference"/>
        </w:rPr>
        <w:annotationRef/>
      </w:r>
      <w:r>
        <w:t>Use the  % sign rather than spelling it out.</w:t>
      </w:r>
    </w:p>
  </w:comment>
  <w:comment w:id="109" w:author="Microsoft Office User" w:date="2022-05-03T16:46:00Z" w:initials="MOU">
    <w:p w14:paraId="17047A0C" w14:textId="61EF6677" w:rsidR="001725DC" w:rsidRDefault="001725DC">
      <w:pPr>
        <w:pStyle w:val="CommentText"/>
      </w:pPr>
      <w:r>
        <w:rPr>
          <w:rStyle w:val="CommentReference"/>
        </w:rPr>
        <w:annotationRef/>
      </w:r>
      <w:r>
        <w:t>I don’t think the reader knows what A and B refer to</w:t>
      </w:r>
    </w:p>
  </w:comment>
  <w:comment w:id="124" w:author="Microsoft Office User" w:date="2022-05-16T20:17:00Z" w:initials="MOU">
    <w:p w14:paraId="153BC689" w14:textId="24201A23" w:rsidR="00D35909" w:rsidRDefault="00D35909">
      <w:pPr>
        <w:pStyle w:val="CommentText"/>
      </w:pPr>
      <w:r>
        <w:rPr>
          <w:rStyle w:val="CommentReference"/>
        </w:rPr>
        <w:annotationRef/>
      </w:r>
      <w:r>
        <w:t>Isn’t this repetitive of the sentence above?</w:t>
      </w:r>
    </w:p>
  </w:comment>
  <w:comment w:id="132" w:author="Microsoft Office User" w:date="2022-05-03T16:48:00Z" w:initials="MOU">
    <w:p w14:paraId="63B68F0F" w14:textId="6876A8B4" w:rsidR="001725DC" w:rsidRDefault="001725DC">
      <w:pPr>
        <w:pStyle w:val="CommentText"/>
      </w:pPr>
      <w:r>
        <w:rPr>
          <w:rStyle w:val="CommentReference"/>
        </w:rPr>
        <w:annotationRef/>
      </w:r>
      <w:r>
        <w:t>Much older than the EMT or AIDS volunteers</w:t>
      </w:r>
    </w:p>
  </w:comment>
  <w:comment w:id="136" w:author="Microsoft Office User" w:date="2022-05-16T20:18:00Z" w:initials="MOU">
    <w:p w14:paraId="75211A88" w14:textId="183757FA" w:rsidR="00D35909" w:rsidRDefault="00D35909">
      <w:pPr>
        <w:pStyle w:val="CommentText"/>
      </w:pPr>
      <w:r>
        <w:rPr>
          <w:rStyle w:val="CommentReference"/>
        </w:rPr>
        <w:annotationRef/>
      </w:r>
      <w:r>
        <w:t>APA style – do not begin a sentence with a numeral.  Either spell out “</w:t>
      </w:r>
      <w:bookmarkStart w:id="137" w:name="_Hlk103632918"/>
      <w:r>
        <w:t>Seventy-three percent</w:t>
      </w:r>
      <w:bookmarkEnd w:id="137"/>
      <w:r>
        <w:t>….” Or reword Most participants were married (73%)….”</w:t>
      </w:r>
    </w:p>
  </w:comment>
  <w:comment w:id="138" w:author="Microsoft Office User" w:date="2022-04-14T07:38:00Z" w:initials="MOU">
    <w:p w14:paraId="2A284C3E" w14:textId="77777777" w:rsidR="000620EA" w:rsidRDefault="000620EA" w:rsidP="000620EA">
      <w:pPr>
        <w:pStyle w:val="CommentText"/>
      </w:pPr>
      <w:r>
        <w:rPr>
          <w:rStyle w:val="CommentReference"/>
        </w:rPr>
        <w:annotationRef/>
      </w:r>
      <w:r>
        <w:t>Same comment as above</w:t>
      </w:r>
    </w:p>
  </w:comment>
  <w:comment w:id="139" w:author="Microsoft Office User" w:date="2022-05-03T16:48:00Z" w:initials="MOU">
    <w:p w14:paraId="65CD61A0" w14:textId="215E4D89" w:rsidR="001725DC" w:rsidRDefault="001725DC">
      <w:pPr>
        <w:pStyle w:val="CommentText"/>
      </w:pPr>
      <w:r>
        <w:rPr>
          <w:rStyle w:val="CommentReference"/>
        </w:rPr>
        <w:annotationRef/>
      </w:r>
      <w:r>
        <w:t>Did Collins find anything about their motives for volunteering?  Thus far, you have only described the demographics.</w:t>
      </w:r>
    </w:p>
  </w:comment>
  <w:comment w:id="140" w:author="Microsoft Office User" w:date="2022-05-03T16:49:00Z" w:initials="MOU">
    <w:p w14:paraId="1CF7E0B6" w14:textId="200622B7" w:rsidR="001725DC" w:rsidRDefault="001725DC">
      <w:pPr>
        <w:pStyle w:val="CommentText"/>
      </w:pPr>
      <w:r>
        <w:rPr>
          <w:rStyle w:val="CommentReference"/>
        </w:rPr>
        <w:annotationRef/>
      </w:r>
      <w:r>
        <w:t>Again the reader does not know what A and B refer to</w:t>
      </w:r>
    </w:p>
  </w:comment>
  <w:comment w:id="154" w:author="Microsoft Office User" w:date="2022-05-03T16:49:00Z" w:initials="MOU">
    <w:p w14:paraId="63677D26" w14:textId="1FCCF6F4" w:rsidR="001725DC" w:rsidRDefault="001725DC">
      <w:pPr>
        <w:pStyle w:val="CommentText"/>
      </w:pPr>
      <w:r>
        <w:rPr>
          <w:rStyle w:val="CommentReference"/>
        </w:rPr>
        <w:annotationRef/>
      </w:r>
      <w:r>
        <w:t>This is a  good summary of the demographics….can you also summarize the motives?</w:t>
      </w:r>
    </w:p>
  </w:comment>
  <w:comment w:id="141" w:author="Microsoft Office User" w:date="2022-05-16T20:20:00Z" w:initials="MOU">
    <w:p w14:paraId="590DB949" w14:textId="69CA0AAF" w:rsidR="005740A6" w:rsidRDefault="005740A6">
      <w:pPr>
        <w:pStyle w:val="CommentText"/>
      </w:pPr>
      <w:r>
        <w:rPr>
          <w:rStyle w:val="CommentReference"/>
        </w:rPr>
        <w:annotationRef/>
      </w:r>
      <w:r>
        <w:t xml:space="preserve">Consider more than 1 sentence – were certain motives not endorsed?  Maybe conclude that </w:t>
      </w:r>
      <w:bookmarkStart w:id="155" w:name="_Hlk103633157"/>
      <w:r>
        <w:t>while altruism is common in all three (was it?) there are differences such as EMT focus on career and their lower age. This supports the need to study volunteer sectors separately as motives and demographics may differ.</w:t>
      </w:r>
    </w:p>
    <w:bookmarkEnd w:id="155"/>
  </w:comment>
  <w:comment w:id="156" w:author="Microsoft Office User" w:date="2022-04-14T07:41:00Z" w:initials="MOU">
    <w:p w14:paraId="1977B504" w14:textId="12A07E98" w:rsidR="00CD120F" w:rsidRDefault="00CD120F">
      <w:pPr>
        <w:pStyle w:val="CommentText"/>
      </w:pPr>
      <w:r>
        <w:rPr>
          <w:rStyle w:val="CommentReference"/>
        </w:rPr>
        <w:annotationRef/>
      </w:r>
      <w:r>
        <w:t>Pick one word “variety” or “different” as they meant he  same thing</w:t>
      </w:r>
    </w:p>
  </w:comment>
  <w:comment w:id="157" w:author="Microsoft Office User" w:date="2022-05-16T20:23:00Z" w:initials="MOU">
    <w:p w14:paraId="31D6D912" w14:textId="7AD14BB6" w:rsidR="005740A6" w:rsidRDefault="005740A6">
      <w:pPr>
        <w:pStyle w:val="CommentText"/>
      </w:pPr>
      <w:r>
        <w:rPr>
          <w:rStyle w:val="CommentReference"/>
        </w:rPr>
        <w:annotationRef/>
      </w:r>
      <w:r>
        <w:t>Is this your opinion or from the article?</w:t>
      </w:r>
    </w:p>
  </w:comment>
  <w:comment w:id="169" w:author="Microsoft Office User" w:date="2022-04-14T07:45:00Z" w:initials="MOU">
    <w:p w14:paraId="3DA29A31" w14:textId="1BFA7F89" w:rsidR="00923794" w:rsidRDefault="00923794">
      <w:pPr>
        <w:pStyle w:val="CommentText"/>
      </w:pPr>
      <w:r>
        <w:rPr>
          <w:rStyle w:val="CommentReference"/>
        </w:rPr>
        <w:annotationRef/>
      </w:r>
      <w:r>
        <w:t>We don’t know until we get the data if ours will be a female majority.</w:t>
      </w:r>
    </w:p>
  </w:comment>
  <w:comment w:id="171" w:author="Microsoft Office User" w:date="2022-04-13T15:45:00Z" w:initials="MOU">
    <w:p w14:paraId="0544796B" w14:textId="77777777" w:rsidR="00811AE6" w:rsidRDefault="00811AE6" w:rsidP="00811AE6">
      <w:pPr>
        <w:pStyle w:val="CommentText"/>
      </w:pPr>
      <w:r>
        <w:rPr>
          <w:rStyle w:val="CommentReference"/>
        </w:rPr>
        <w:annotationRef/>
      </w:r>
      <w:r>
        <w:t>Method follows immediately – do not leave space or start a new page here</w:t>
      </w:r>
    </w:p>
  </w:comment>
  <w:comment w:id="173" w:author="Microsoft Office User" w:date="2022-05-16T20:24:00Z" w:initials="MOU">
    <w:p w14:paraId="25C916F5" w14:textId="3852F2EE" w:rsidR="005740A6" w:rsidRDefault="005740A6">
      <w:pPr>
        <w:pStyle w:val="CommentText"/>
      </w:pPr>
      <w:r>
        <w:rPr>
          <w:rStyle w:val="CommentReference"/>
        </w:rPr>
        <w:annotationRef/>
      </w:r>
      <w:r>
        <w:t>Same comment as earlier – need some mention here as to where demographics will appear. Most readers will look for it here.  It’s fine that it is Results; just tell them.</w:t>
      </w:r>
    </w:p>
  </w:comment>
  <w:comment w:id="174" w:author="Microsoft Office User" w:date="2022-05-03T17:15:00Z" w:initials="MOU">
    <w:p w14:paraId="5DD15399" w14:textId="5BF43101" w:rsidR="00811AE6" w:rsidRDefault="00811AE6">
      <w:pPr>
        <w:pStyle w:val="CommentText"/>
      </w:pPr>
      <w:r>
        <w:rPr>
          <w:rStyle w:val="CommentReference"/>
        </w:rPr>
        <w:annotationRef/>
      </w:r>
      <w:r>
        <w:t>I know that demographics were part of your hypotheses so if you do not wish to include them here, let the reader know why and where to find them.</w:t>
      </w:r>
    </w:p>
  </w:comment>
  <w:comment w:id="176" w:author="Microsoft Office User" w:date="2022-05-03T17:17:00Z" w:initials="MOU">
    <w:p w14:paraId="3CC4DF42" w14:textId="2A8A8FDF" w:rsidR="00C36B6F" w:rsidRDefault="00C36B6F">
      <w:pPr>
        <w:pStyle w:val="CommentText"/>
      </w:pPr>
      <w:r>
        <w:rPr>
          <w:rStyle w:val="CommentReference"/>
        </w:rPr>
        <w:annotationRef/>
      </w:r>
      <w:r>
        <w:t>Under VFI, describe the VFI only – 6  subscores and what they are called.  Save the modifications for the Survey section below</w:t>
      </w:r>
    </w:p>
  </w:comment>
  <w:comment w:id="179" w:author="Microsoft Office User" w:date="2022-04-13T15:43:00Z" w:initials="MOU">
    <w:p w14:paraId="4B9A6343" w14:textId="41E1370D" w:rsidR="008A4BBB" w:rsidRDefault="008A4BBB">
      <w:pPr>
        <w:pStyle w:val="CommentText"/>
      </w:pPr>
      <w:r>
        <w:rPr>
          <w:rStyle w:val="CommentReference"/>
        </w:rPr>
        <w:annotationRef/>
      </w:r>
      <w:r>
        <w:t>Can you briefly describe the  anchors in the scale?</w:t>
      </w:r>
    </w:p>
  </w:comment>
  <w:comment w:id="182" w:author="Microsoft Office User" w:date="2022-05-03T17:19:00Z" w:initials="MOU">
    <w:p w14:paraId="0388D425" w14:textId="619F0DE0" w:rsidR="00C36B6F" w:rsidRDefault="00C36B6F">
      <w:pPr>
        <w:pStyle w:val="CommentText"/>
      </w:pPr>
      <w:r>
        <w:rPr>
          <w:rStyle w:val="CommentReference"/>
        </w:rPr>
        <w:annotationRef/>
      </w:r>
      <w:r>
        <w:t>Move comments from above to this section and add information on the “animal” specific items we also included (in addition to social that you noted above)</w:t>
      </w:r>
    </w:p>
  </w:comment>
  <w:comment w:id="183" w:author="Microsoft Office User" w:date="2022-05-16T20:26:00Z" w:initials="MOU">
    <w:p w14:paraId="2098C130" w14:textId="2624E4F6" w:rsidR="000814EE" w:rsidRDefault="000814EE">
      <w:pPr>
        <w:pStyle w:val="CommentText"/>
      </w:pPr>
      <w:r>
        <w:rPr>
          <w:rStyle w:val="CommentReference"/>
        </w:rPr>
        <w:annotationRef/>
      </w:r>
      <w:r>
        <w:t>Indicate that the idea to include these came from Collins</w:t>
      </w:r>
    </w:p>
  </w:comment>
  <w:comment w:id="193" w:author="Microsoft Office User" w:date="2022-05-16T20:27:00Z" w:initials="MOU">
    <w:p w14:paraId="59C073B9" w14:textId="1FA31537" w:rsidR="000814EE" w:rsidRDefault="000814EE">
      <w:pPr>
        <w:pStyle w:val="CommentText"/>
      </w:pPr>
      <w:r>
        <w:rPr>
          <w:rStyle w:val="CommentReference"/>
        </w:rPr>
        <w:annotationRef/>
      </w:r>
      <w:r>
        <w:t xml:space="preserve">Maybe a bit of detail such as reasons </w:t>
      </w:r>
      <w:bookmarkStart w:id="194" w:name="_Hlk103634182"/>
      <w:r>
        <w:t>why they have left a site or reasons they do not volunteer more hours</w:t>
      </w:r>
    </w:p>
    <w:bookmarkEnd w:id="194"/>
  </w:comment>
  <w:comment w:id="199" w:author="Microsoft Office User" w:date="2022-05-16T20:28:00Z" w:initials="MOU">
    <w:p w14:paraId="691D9C9E" w14:textId="57A4584B" w:rsidR="000814EE" w:rsidRDefault="000814EE">
      <w:pPr>
        <w:pStyle w:val="CommentText"/>
      </w:pPr>
      <w:r>
        <w:rPr>
          <w:rStyle w:val="CommentReference"/>
        </w:rPr>
        <w:annotationRef/>
      </w:r>
      <w:r>
        <w:t>Remove excess spaacing</w:t>
      </w:r>
    </w:p>
  </w:comment>
  <w:comment w:id="215" w:author="Microsoft Office User" w:date="2022-05-16T20:29:00Z" w:initials="MOU">
    <w:p w14:paraId="172C0FB9" w14:textId="2764BA02" w:rsidR="000814EE" w:rsidRDefault="000814EE">
      <w:pPr>
        <w:pStyle w:val="CommentText"/>
      </w:pPr>
      <w:r>
        <w:rPr>
          <w:rStyle w:val="CommentReference"/>
        </w:rPr>
        <w:annotationRef/>
      </w:r>
      <w:r>
        <w:t>I think this was household income and not persooal?</w:t>
      </w:r>
    </w:p>
  </w:comment>
  <w:comment w:id="219" w:author="Microsoft Office User" w:date="2022-05-03T17:35:00Z" w:initials="MOU">
    <w:p w14:paraId="7973FC05" w14:textId="298D26A1" w:rsidR="00EE1DB9" w:rsidRDefault="00EE1DB9">
      <w:pPr>
        <w:pStyle w:val="CommentText"/>
      </w:pPr>
      <w:r>
        <w:rPr>
          <w:rStyle w:val="CommentReference"/>
        </w:rPr>
        <w:annotationRef/>
      </w:r>
      <w:r>
        <w:t>Reword so you are not using “my” and “we”</w:t>
      </w:r>
    </w:p>
  </w:comment>
  <w:comment w:id="227" w:author="Microsoft Office User" w:date="2022-05-03T17:35:00Z" w:initials="MOU">
    <w:p w14:paraId="50FED1DA" w14:textId="77777777" w:rsidR="00612EE0" w:rsidRDefault="00612EE0" w:rsidP="00612EE0">
      <w:pPr>
        <w:pStyle w:val="CommentText"/>
      </w:pPr>
      <w:r>
        <w:rPr>
          <w:rStyle w:val="CommentReference"/>
        </w:rPr>
        <w:annotationRef/>
      </w:r>
      <w:r>
        <w:t>Move this so it appears after the retired results above – this way all demographic results are together.</w:t>
      </w:r>
    </w:p>
  </w:comment>
  <w:comment w:id="247" w:author="Microsoft Office User" w:date="2022-05-16T20:35:00Z" w:initials="MOU">
    <w:p w14:paraId="59946B29" w14:textId="5217A6EB" w:rsidR="00B52052" w:rsidRDefault="00B52052">
      <w:pPr>
        <w:pStyle w:val="CommentText"/>
      </w:pPr>
      <w:r>
        <w:rPr>
          <w:rStyle w:val="CommentReference"/>
        </w:rPr>
        <w:annotationRef/>
      </w:r>
      <w:r>
        <w:t>This makes it sound like it is not statistically significant</w:t>
      </w:r>
    </w:p>
  </w:comment>
  <w:comment w:id="245" w:author="Microsoft Office User" w:date="2022-05-03T17:30:00Z" w:initials="MOU">
    <w:p w14:paraId="7B9F4517" w14:textId="77777777" w:rsidR="000463BA" w:rsidRDefault="000463BA" w:rsidP="000463BA">
      <w:pPr>
        <w:pStyle w:val="CommentText"/>
      </w:pPr>
      <w:r>
        <w:rPr>
          <w:rStyle w:val="CommentReference"/>
        </w:rPr>
        <w:annotationRef/>
      </w:r>
      <w:r>
        <w:t>Move this so that all the demographics come first, then have results for motivation.  Your hypotheses talk about demographics first so keep that order here in the results and the discussion.  Put items in “”</w:t>
      </w:r>
    </w:p>
  </w:comment>
  <w:comment w:id="255" w:author="Microsoft Office User" w:date="2022-05-03T17:42:00Z" w:initials="MOU">
    <w:p w14:paraId="1AA9B2E8" w14:textId="77777777" w:rsidR="0002166B" w:rsidRDefault="0002166B">
      <w:pPr>
        <w:pStyle w:val="CommentText"/>
      </w:pPr>
      <w:r>
        <w:rPr>
          <w:rStyle w:val="CommentReference"/>
        </w:rPr>
        <w:annotationRef/>
      </w:r>
      <w:r>
        <w:t>Remove references to “I” or “my”  Discussion should include:</w:t>
      </w:r>
    </w:p>
    <w:p w14:paraId="57401799" w14:textId="77777777" w:rsidR="0002166B" w:rsidRDefault="0002166B">
      <w:pPr>
        <w:pStyle w:val="CommentText"/>
      </w:pPr>
    </w:p>
    <w:p w14:paraId="25A0854B" w14:textId="5A7B677F" w:rsidR="009D457A" w:rsidRPr="009D457A" w:rsidRDefault="009D457A" w:rsidP="009D457A">
      <w:pPr>
        <w:spacing w:after="0" w:line="240" w:lineRule="auto"/>
        <w:rPr>
          <w:rFonts w:ascii="Times New Roman" w:eastAsia="Times New Roman" w:hAnsi="Times New Roman"/>
          <w:sz w:val="24"/>
          <w:szCs w:val="24"/>
        </w:rPr>
      </w:pPr>
      <w:r w:rsidRPr="009D457A">
        <w:rPr>
          <w:rFonts w:ascii="Times New Roman" w:eastAsia="Times New Roman" w:hAnsi="Times New Roman"/>
          <w:sz w:val="24"/>
          <w:szCs w:val="24"/>
        </w:rPr>
        <w:t>For each  finding that you discuss, indicate if it supports or refutes the hypothesis</w:t>
      </w:r>
      <w:r>
        <w:rPr>
          <w:rFonts w:ascii="Times New Roman" w:eastAsia="Times New Roman" w:hAnsi="Times New Roman"/>
          <w:sz w:val="24"/>
          <w:szCs w:val="24"/>
        </w:rPr>
        <w:t xml:space="preserve">; </w:t>
      </w:r>
      <w:r w:rsidRPr="009D457A">
        <w:rPr>
          <w:rFonts w:ascii="Times New Roman" w:eastAsia="Times New Roman" w:hAnsi="Times New Roman"/>
          <w:sz w:val="24"/>
          <w:szCs w:val="24"/>
        </w:rPr>
        <w:t>then discuss how it fits in with the</w:t>
      </w:r>
      <w:r w:rsidRPr="009D457A">
        <w:rPr>
          <w:rFonts w:ascii="Arial" w:eastAsia="Times New Roman" w:hAnsi="Arial" w:cs="Arial"/>
        </w:rPr>
        <w:t> earlier literature you have cited.  Do you agree with earlier lit? disagree?  Why might that be?</w:t>
      </w:r>
    </w:p>
    <w:p w14:paraId="5BB4B654" w14:textId="36AE4955" w:rsidR="0002166B" w:rsidRDefault="0002166B">
      <w:pPr>
        <w:pStyle w:val="CommentText"/>
      </w:pPr>
    </w:p>
  </w:comment>
  <w:comment w:id="257" w:author="Microsoft Office User" w:date="2022-05-16T20:35:00Z" w:initials="MOU">
    <w:p w14:paraId="65EE31C7" w14:textId="005D9F81" w:rsidR="00B52052" w:rsidRDefault="00B52052">
      <w:pPr>
        <w:pStyle w:val="CommentText"/>
      </w:pPr>
      <w:r>
        <w:rPr>
          <w:rStyle w:val="CommentReference"/>
        </w:rPr>
        <w:annotationRef/>
      </w:r>
      <w:r>
        <w:t>Do not insert personal opinion…keep the paper scientific – just the facts</w:t>
      </w:r>
    </w:p>
  </w:comment>
  <w:comment w:id="340" w:author="Microsoft Office User" w:date="2022-04-13T15:38:00Z" w:initials="MOU">
    <w:p w14:paraId="51FAF0CD" w14:textId="186964FE" w:rsidR="000E4DD8" w:rsidRDefault="000E4DD8">
      <w:pPr>
        <w:pStyle w:val="CommentText"/>
      </w:pPr>
      <w:r>
        <w:rPr>
          <w:rStyle w:val="CommentReference"/>
        </w:rPr>
        <w:annotationRef/>
      </w:r>
      <w:r>
        <w:t>Initials?</w:t>
      </w:r>
    </w:p>
  </w:comment>
  <w:comment w:id="341" w:author="Microsoft Office User" w:date="2022-04-13T15:38:00Z" w:initials="MOU">
    <w:p w14:paraId="3CC04B34" w14:textId="77777777" w:rsidR="007656E3" w:rsidRDefault="007656E3" w:rsidP="007656E3">
      <w:pPr>
        <w:pStyle w:val="CommentText"/>
      </w:pPr>
      <w:r>
        <w:rPr>
          <w:rStyle w:val="CommentReference"/>
        </w:rPr>
        <w:annotationRef/>
      </w:r>
      <w:r>
        <w:t>List authors first.  This is confusing…why are you listing the cost?  Please use APA style</w:t>
      </w:r>
    </w:p>
  </w:comment>
  <w:comment w:id="342" w:author="Microsoft Office User" w:date="2022-04-13T15:37:00Z" w:initials="MOU">
    <w:p w14:paraId="6A300C18" w14:textId="052F7834" w:rsidR="000E4DD8" w:rsidRDefault="000E4DD8">
      <w:pPr>
        <w:pStyle w:val="CommentText"/>
      </w:pPr>
      <w:r>
        <w:rPr>
          <w:rStyle w:val="CommentReference"/>
        </w:rPr>
        <w:annotationRef/>
      </w:r>
      <w:r>
        <w:t>Ensure the new lines do not cut a word in half</w:t>
      </w:r>
    </w:p>
  </w:comment>
  <w:comment w:id="343" w:author="Microsoft Office User" w:date="2022-04-13T15:36:00Z" w:initials="MOU">
    <w:p w14:paraId="189AD84D" w14:textId="734BB100" w:rsidR="000E4DD8" w:rsidRDefault="000E4DD8">
      <w:pPr>
        <w:pStyle w:val="CommentText"/>
      </w:pPr>
      <w:r>
        <w:rPr>
          <w:rStyle w:val="CommentReference"/>
        </w:rPr>
        <w:annotationRef/>
      </w:r>
      <w:r>
        <w:t>First name initials?</w:t>
      </w:r>
    </w:p>
  </w:comment>
  <w:comment w:id="344" w:author="Microsoft Office User" w:date="2022-04-13T15:36:00Z" w:initials="MOU">
    <w:p w14:paraId="39D2391F" w14:textId="5581A8A8" w:rsidR="000E4DD8" w:rsidRDefault="000E4DD8">
      <w:pPr>
        <w:pStyle w:val="CommentText"/>
      </w:pPr>
      <w:r>
        <w:rPr>
          <w:rStyle w:val="CommentReference"/>
        </w:rPr>
        <w:annotationRef/>
      </w:r>
      <w:r>
        <w:t>Why is this word splitting between the “c” and “s”? I am wondering if the author should be US Bureau of Labor Statistics?  If yes, be sure it agrees with in text citations.</w:t>
      </w:r>
    </w:p>
  </w:comment>
  <w:comment w:id="345" w:author="Microsoft Office User" w:date="2022-05-03T16:13:00Z" w:initials="MOU">
    <w:p w14:paraId="5D05D010" w14:textId="77777777" w:rsidR="0020313D" w:rsidRDefault="0020313D">
      <w:pPr>
        <w:pStyle w:val="CommentText"/>
      </w:pPr>
      <w:r>
        <w:rPr>
          <w:rStyle w:val="CommentReference"/>
        </w:rPr>
        <w:annotationRef/>
      </w:r>
      <w:r>
        <w:t>The line separating the table from the note needs to run all the way across to the right side – just like the lines at the top of the table.  Also, add the word Note in italics just  before the footnote:</w:t>
      </w:r>
    </w:p>
    <w:p w14:paraId="456B3635" w14:textId="77777777" w:rsidR="0020313D" w:rsidRDefault="0020313D">
      <w:pPr>
        <w:pStyle w:val="CommentText"/>
      </w:pPr>
    </w:p>
    <w:p w14:paraId="784E8C3D" w14:textId="7F60BA5D" w:rsidR="0020313D" w:rsidRDefault="0020313D">
      <w:pPr>
        <w:pStyle w:val="CommentText"/>
      </w:pPr>
      <w:r w:rsidRPr="0020313D">
        <w:rPr>
          <w:i/>
          <w:iCs/>
        </w:rPr>
        <w:t>Note.</w:t>
      </w:r>
      <w:r>
        <w:t xml:space="preserve"> Asterisks show statistical significance.</w:t>
      </w:r>
    </w:p>
  </w:comment>
  <w:comment w:id="346" w:author="Microsoft Office User" w:date="2022-05-03T16:15:00Z" w:initials="MOU">
    <w:p w14:paraId="64A017E5" w14:textId="77777777" w:rsidR="00864888" w:rsidRDefault="00864888" w:rsidP="00864888">
      <w:pPr>
        <w:pStyle w:val="CommentText"/>
      </w:pPr>
      <w:r>
        <w:rPr>
          <w:rStyle w:val="CommentReference"/>
        </w:rPr>
        <w:annotationRef/>
      </w:r>
      <w:r>
        <w:t>Appendix is the last piece in the paper…References, Tables, Figures,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E7F416" w15:done="1"/>
  <w15:commentEx w15:paraId="01011061" w15:done="1"/>
  <w15:commentEx w15:paraId="2BE3796E" w15:done="1"/>
  <w15:commentEx w15:paraId="6A6600F5" w15:done="0"/>
  <w15:commentEx w15:paraId="18FFE418" w15:done="1"/>
  <w15:commentEx w15:paraId="78F705FD" w15:done="1"/>
  <w15:commentEx w15:paraId="4909AF56" w15:done="1"/>
  <w15:commentEx w15:paraId="46325B11" w15:done="1"/>
  <w15:commentEx w15:paraId="740FC886" w15:done="1"/>
  <w15:commentEx w15:paraId="0D10D48D" w15:done="1"/>
  <w15:commentEx w15:paraId="38899B71" w15:done="1"/>
  <w15:commentEx w15:paraId="778489E5" w15:done="0"/>
  <w15:commentEx w15:paraId="121D14E5" w15:done="1"/>
  <w15:commentEx w15:paraId="3DB9C766" w15:done="1"/>
  <w15:commentEx w15:paraId="115EA108" w15:done="1"/>
  <w15:commentEx w15:paraId="3526A970" w15:done="1"/>
  <w15:commentEx w15:paraId="502EFAB4" w15:paraIdParent="3526A970" w15:done="1"/>
  <w15:commentEx w15:paraId="4D019936" w15:done="1"/>
  <w15:commentEx w15:paraId="517ED012" w15:done="1"/>
  <w15:commentEx w15:paraId="0EDBED9C" w15:done="1"/>
  <w15:commentEx w15:paraId="2D0977AA" w15:done="0"/>
  <w15:commentEx w15:paraId="5D626449" w15:done="1"/>
  <w15:commentEx w15:paraId="21C9D832" w15:done="1"/>
  <w15:commentEx w15:paraId="22CF16A1" w15:done="1"/>
  <w15:commentEx w15:paraId="71A2C51C" w15:done="1"/>
  <w15:commentEx w15:paraId="15E1A756" w15:done="1"/>
  <w15:commentEx w15:paraId="5DBAEE68" w15:done="1"/>
  <w15:commentEx w15:paraId="35132EE7" w15:done="1"/>
  <w15:commentEx w15:paraId="17047A0C" w15:done="1"/>
  <w15:commentEx w15:paraId="153BC689" w15:done="1"/>
  <w15:commentEx w15:paraId="63B68F0F" w15:done="1"/>
  <w15:commentEx w15:paraId="75211A88" w15:done="1"/>
  <w15:commentEx w15:paraId="2A284C3E" w15:done="1"/>
  <w15:commentEx w15:paraId="65CD61A0" w15:done="1"/>
  <w15:commentEx w15:paraId="1CF7E0B6" w15:done="1"/>
  <w15:commentEx w15:paraId="63677D26" w15:done="1"/>
  <w15:commentEx w15:paraId="590DB949" w15:done="1"/>
  <w15:commentEx w15:paraId="1977B504" w15:done="1"/>
  <w15:commentEx w15:paraId="31D6D912" w15:done="1"/>
  <w15:commentEx w15:paraId="3DA29A31" w15:done="1"/>
  <w15:commentEx w15:paraId="0544796B" w15:done="1"/>
  <w15:commentEx w15:paraId="25C916F5" w15:done="1"/>
  <w15:commentEx w15:paraId="5DD15399" w15:done="1"/>
  <w15:commentEx w15:paraId="3CC4DF42" w15:done="1"/>
  <w15:commentEx w15:paraId="4B9A6343" w15:done="1"/>
  <w15:commentEx w15:paraId="0388D425" w15:done="1"/>
  <w15:commentEx w15:paraId="2098C130" w15:done="1"/>
  <w15:commentEx w15:paraId="59C073B9" w15:done="1"/>
  <w15:commentEx w15:paraId="691D9C9E" w15:done="1"/>
  <w15:commentEx w15:paraId="172C0FB9" w15:done="1"/>
  <w15:commentEx w15:paraId="7973FC05" w15:done="1"/>
  <w15:commentEx w15:paraId="50FED1DA" w15:done="1"/>
  <w15:commentEx w15:paraId="59946B29" w15:done="0"/>
  <w15:commentEx w15:paraId="7B9F4517" w15:done="1"/>
  <w15:commentEx w15:paraId="5BB4B654" w15:done="1"/>
  <w15:commentEx w15:paraId="65EE31C7" w15:done="0"/>
  <w15:commentEx w15:paraId="51FAF0CD" w15:done="1"/>
  <w15:commentEx w15:paraId="3CC04B34" w15:done="1"/>
  <w15:commentEx w15:paraId="6A300C18" w15:done="1"/>
  <w15:commentEx w15:paraId="189AD84D" w15:done="1"/>
  <w15:commentEx w15:paraId="39D2391F" w15:done="1"/>
  <w15:commentEx w15:paraId="784E8C3D" w15:done="1"/>
  <w15:commentEx w15:paraId="64A017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2969" w16cex:dateUtc="2022-05-16T23:50:00Z"/>
  <w16cex:commentExtensible w16cex:durableId="261BD460" w16cex:dateUtc="2022-05-03T20:18:00Z"/>
  <w16cex:commentExtensible w16cex:durableId="262D2A34" w16cex:dateUtc="2022-05-16T23:53:00Z"/>
  <w16cex:commentExtensible w16cex:durableId="262D2B3A" w16cex:dateUtc="2022-05-16T23:57:00Z"/>
  <w16cex:commentExtensible w16cex:durableId="262D2C46" w16cex:dateUtc="2022-05-17T00:02:00Z"/>
  <w16cex:commentExtensible w16cex:durableId="26016F45" w16cex:dateUtc="2022-04-13T19:48:00Z"/>
  <w16cex:commentExtensible w16cex:durableId="261BD5B1" w16cex:dateUtc="2022-05-03T20:24:00Z"/>
  <w16cex:commentExtensible w16cex:durableId="261BD604" w16cex:dateUtc="2022-05-03T20:25:00Z"/>
  <w16cex:commentExtensible w16cex:durableId="26016FFC" w16cex:dateUtc="2022-04-13T19:51:00Z"/>
  <w16cex:commentExtensible w16cex:durableId="261BD66E" w16cex:dateUtc="2022-05-03T20:27:00Z"/>
  <w16cex:commentExtensible w16cex:durableId="2620E46F" w16cex:dateUtc="2022-05-03T20:29:00Z"/>
  <w16cex:commentExtensible w16cex:durableId="262D2D3F" w16cex:dateUtc="2022-05-17T00:06:00Z"/>
  <w16cex:commentExtensible w16cex:durableId="2620E46E" w16cex:dateUtc="2022-04-13T20:01:00Z"/>
  <w16cex:commentExtensible w16cex:durableId="261BD69D" w16cex:dateUtc="2022-05-03T20:28:00Z"/>
  <w16cex:commentExtensible w16cex:durableId="261BD729" w16cex:dateUtc="2022-05-03T20:30:00Z"/>
  <w16cex:commentExtensible w16cex:durableId="262D2DFA" w16cex:dateUtc="2022-05-17T00:09:00Z"/>
  <w16cex:commentExtensible w16cex:durableId="262D4D69" w16cex:dateUtc="2022-05-17T02:23:00Z"/>
  <w16cex:commentExtensible w16cex:durableId="261BD75B" w16cex:dateUtc="2022-05-03T20:31:00Z"/>
  <w16cex:commentExtensible w16cex:durableId="261BD78D" w16cex:dateUtc="2022-05-03T20:32:00Z"/>
  <w16cex:commentExtensible w16cex:durableId="262D4E11" w16cex:dateUtc="2022-05-17T00:12:00Z"/>
  <w16cex:commentExtensible w16cex:durableId="262D2EC7" w16cex:dateUtc="2022-05-17T00:12:00Z"/>
  <w16cex:commentExtensible w16cex:durableId="261BD9D4" w16cex:dateUtc="2022-05-03T20:41:00Z"/>
  <w16cex:commentExtensible w16cex:durableId="262D2EF9" w16cex:dateUtc="2022-05-17T00:13:00Z"/>
  <w16cex:commentExtensible w16cex:durableId="26019B95" w16cex:dateUtc="2022-04-13T22:57:00Z"/>
  <w16cex:commentExtensible w16cex:durableId="261BDA1E" w16cex:dateUtc="2022-05-03T20:43:00Z"/>
  <w16cex:commentExtensible w16cex:durableId="26019C0F" w16cex:dateUtc="2022-04-13T22:59:00Z"/>
  <w16cex:commentExtensible w16cex:durableId="26019C1D" w16cex:dateUtc="2022-04-13T22:59:00Z"/>
  <w16cex:commentExtensible w16cex:durableId="262D2FA0" w16cex:dateUtc="2022-05-17T00:16:00Z"/>
  <w16cex:commentExtensible w16cex:durableId="261BDADB" w16cex:dateUtc="2022-05-03T20:46:00Z"/>
  <w16cex:commentExtensible w16cex:durableId="262D2FD5" w16cex:dateUtc="2022-05-17T00:17:00Z"/>
  <w16cex:commentExtensible w16cex:durableId="261BDB4A" w16cex:dateUtc="2022-05-03T20:48:00Z"/>
  <w16cex:commentExtensible w16cex:durableId="262D3028" w16cex:dateUtc="2022-05-17T00:18:00Z"/>
  <w16cex:commentExtensible w16cex:durableId="2605A6C4" w16cex:dateUtc="2022-04-14T11:38:00Z"/>
  <w16cex:commentExtensible w16cex:durableId="261BDB70" w16cex:dateUtc="2022-05-03T20:48:00Z"/>
  <w16cex:commentExtensible w16cex:durableId="261BDB98" w16cex:dateUtc="2022-05-03T20:49:00Z"/>
  <w16cex:commentExtensible w16cex:durableId="261BDBAF" w16cex:dateUtc="2022-05-03T20:49:00Z"/>
  <w16cex:commentExtensible w16cex:durableId="262D309C" w16cex:dateUtc="2022-05-17T00:20:00Z"/>
  <w16cex:commentExtensible w16cex:durableId="26024E8D" w16cex:dateUtc="2022-04-14T11:41:00Z"/>
  <w16cex:commentExtensible w16cex:durableId="262D3134" w16cex:dateUtc="2022-05-17T00:23:00Z"/>
  <w16cex:commentExtensible w16cex:durableId="26024F7E" w16cex:dateUtc="2022-04-14T11:45:00Z"/>
  <w16cex:commentExtensible w16cex:durableId="261BE146" w16cex:dateUtc="2022-04-13T19:45:00Z"/>
  <w16cex:commentExtensible w16cex:durableId="262D317A" w16cex:dateUtc="2022-05-17T00:24:00Z"/>
  <w16cex:commentExtensible w16cex:durableId="261BE1BC" w16cex:dateUtc="2022-05-03T21:15:00Z"/>
  <w16cex:commentExtensible w16cex:durableId="261BE225" w16cex:dateUtc="2022-05-03T21:17:00Z"/>
  <w16cex:commentExtensible w16cex:durableId="26016E10" w16cex:dateUtc="2022-04-13T19:43:00Z"/>
  <w16cex:commentExtensible w16cex:durableId="261BE286" w16cex:dateUtc="2022-05-03T21:19:00Z"/>
  <w16cex:commentExtensible w16cex:durableId="262D31E6" w16cex:dateUtc="2022-05-17T00:26:00Z"/>
  <w16cex:commentExtensible w16cex:durableId="262D3237" w16cex:dateUtc="2022-05-17T00:27:00Z"/>
  <w16cex:commentExtensible w16cex:durableId="262D3262" w16cex:dateUtc="2022-05-17T00:28:00Z"/>
  <w16cex:commentExtensible w16cex:durableId="262D32AB" w16cex:dateUtc="2022-05-17T00:29:00Z"/>
  <w16cex:commentExtensible w16cex:durableId="261BE65C" w16cex:dateUtc="2022-05-03T21:35:00Z"/>
  <w16cex:commentExtensible w16cex:durableId="262A1D82" w16cex:dateUtc="2022-05-03T21:35:00Z"/>
  <w16cex:commentExtensible w16cex:durableId="262D3405" w16cex:dateUtc="2022-05-17T00:35:00Z"/>
  <w16cex:commentExtensible w16cex:durableId="262A1CEF" w16cex:dateUtc="2022-05-03T21:30:00Z"/>
  <w16cex:commentExtensible w16cex:durableId="261BE808" w16cex:dateUtc="2022-05-03T21:42:00Z"/>
  <w16cex:commentExtensible w16cex:durableId="262D342A" w16cex:dateUtc="2022-05-17T00:35:00Z"/>
  <w16cex:commentExtensible w16cex:durableId="26016D09" w16cex:dateUtc="2022-04-13T19:38:00Z"/>
  <w16cex:commentExtensible w16cex:durableId="2610048C" w16cex:dateUtc="2022-04-13T19:38:00Z"/>
  <w16cex:commentExtensible w16cex:durableId="26016CAD" w16cex:dateUtc="2022-04-13T19:37:00Z"/>
  <w16cex:commentExtensible w16cex:durableId="26016C66" w16cex:dateUtc="2022-04-13T19:36:00Z"/>
  <w16cex:commentExtensible w16cex:durableId="26016C71" w16cex:dateUtc="2022-04-13T19:36:00Z"/>
  <w16cex:commentExtensible w16cex:durableId="261BD340" w16cex:dateUtc="2022-05-03T20:13:00Z"/>
  <w16cex:commentExtensible w16cex:durableId="2620027E" w16cex:dateUtc="2022-05-03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E7F416" w16cid:durableId="262D2969"/>
  <w16cid:commentId w16cid:paraId="01011061" w16cid:durableId="261BD460"/>
  <w16cid:commentId w16cid:paraId="2BE3796E" w16cid:durableId="262D2A34"/>
  <w16cid:commentId w16cid:paraId="6A6600F5" w16cid:durableId="262D2B3A"/>
  <w16cid:commentId w16cid:paraId="18FFE418" w16cid:durableId="262D2C46"/>
  <w16cid:commentId w16cid:paraId="78F705FD" w16cid:durableId="26016F45"/>
  <w16cid:commentId w16cid:paraId="4909AF56" w16cid:durableId="261BD5B1"/>
  <w16cid:commentId w16cid:paraId="46325B11" w16cid:durableId="261BD604"/>
  <w16cid:commentId w16cid:paraId="740FC886" w16cid:durableId="26016FFC"/>
  <w16cid:commentId w16cid:paraId="0D10D48D" w16cid:durableId="261BD66E"/>
  <w16cid:commentId w16cid:paraId="38899B71" w16cid:durableId="2620E46F"/>
  <w16cid:commentId w16cid:paraId="778489E5" w16cid:durableId="262D2D3F"/>
  <w16cid:commentId w16cid:paraId="121D14E5" w16cid:durableId="2620E46E"/>
  <w16cid:commentId w16cid:paraId="3DB9C766" w16cid:durableId="261BD69D"/>
  <w16cid:commentId w16cid:paraId="115EA108" w16cid:durableId="261BD729"/>
  <w16cid:commentId w16cid:paraId="3526A970" w16cid:durableId="262D2DFA"/>
  <w16cid:commentId w16cid:paraId="502EFAB4" w16cid:durableId="262D4D69"/>
  <w16cid:commentId w16cid:paraId="4D019936" w16cid:durableId="261BD75B"/>
  <w16cid:commentId w16cid:paraId="517ED012" w16cid:durableId="261BD78D"/>
  <w16cid:commentId w16cid:paraId="0EDBED9C" w16cid:durableId="262D4E11"/>
  <w16cid:commentId w16cid:paraId="2D0977AA" w16cid:durableId="262D2EC7"/>
  <w16cid:commentId w16cid:paraId="5D626449" w16cid:durableId="261BD9D4"/>
  <w16cid:commentId w16cid:paraId="21C9D832" w16cid:durableId="262D2EF9"/>
  <w16cid:commentId w16cid:paraId="22CF16A1" w16cid:durableId="26019B95"/>
  <w16cid:commentId w16cid:paraId="71A2C51C" w16cid:durableId="261BDA1E"/>
  <w16cid:commentId w16cid:paraId="15E1A756" w16cid:durableId="26019C0F"/>
  <w16cid:commentId w16cid:paraId="5DBAEE68" w16cid:durableId="26019C1D"/>
  <w16cid:commentId w16cid:paraId="35132EE7" w16cid:durableId="262D2FA0"/>
  <w16cid:commentId w16cid:paraId="17047A0C" w16cid:durableId="261BDADB"/>
  <w16cid:commentId w16cid:paraId="153BC689" w16cid:durableId="262D2FD5"/>
  <w16cid:commentId w16cid:paraId="63B68F0F" w16cid:durableId="261BDB4A"/>
  <w16cid:commentId w16cid:paraId="75211A88" w16cid:durableId="262D3028"/>
  <w16cid:commentId w16cid:paraId="2A284C3E" w16cid:durableId="2605A6C4"/>
  <w16cid:commentId w16cid:paraId="65CD61A0" w16cid:durableId="261BDB70"/>
  <w16cid:commentId w16cid:paraId="1CF7E0B6" w16cid:durableId="261BDB98"/>
  <w16cid:commentId w16cid:paraId="63677D26" w16cid:durableId="261BDBAF"/>
  <w16cid:commentId w16cid:paraId="590DB949" w16cid:durableId="262D309C"/>
  <w16cid:commentId w16cid:paraId="1977B504" w16cid:durableId="26024E8D"/>
  <w16cid:commentId w16cid:paraId="31D6D912" w16cid:durableId="262D3134"/>
  <w16cid:commentId w16cid:paraId="3DA29A31" w16cid:durableId="26024F7E"/>
  <w16cid:commentId w16cid:paraId="0544796B" w16cid:durableId="261BE146"/>
  <w16cid:commentId w16cid:paraId="25C916F5" w16cid:durableId="262D317A"/>
  <w16cid:commentId w16cid:paraId="5DD15399" w16cid:durableId="261BE1BC"/>
  <w16cid:commentId w16cid:paraId="3CC4DF42" w16cid:durableId="261BE225"/>
  <w16cid:commentId w16cid:paraId="4B9A6343" w16cid:durableId="26016E10"/>
  <w16cid:commentId w16cid:paraId="0388D425" w16cid:durableId="261BE286"/>
  <w16cid:commentId w16cid:paraId="2098C130" w16cid:durableId="262D31E6"/>
  <w16cid:commentId w16cid:paraId="59C073B9" w16cid:durableId="262D3237"/>
  <w16cid:commentId w16cid:paraId="691D9C9E" w16cid:durableId="262D3262"/>
  <w16cid:commentId w16cid:paraId="172C0FB9" w16cid:durableId="262D32AB"/>
  <w16cid:commentId w16cid:paraId="7973FC05" w16cid:durableId="261BE65C"/>
  <w16cid:commentId w16cid:paraId="50FED1DA" w16cid:durableId="262A1D82"/>
  <w16cid:commentId w16cid:paraId="59946B29" w16cid:durableId="262D3405"/>
  <w16cid:commentId w16cid:paraId="7B9F4517" w16cid:durableId="262A1CEF"/>
  <w16cid:commentId w16cid:paraId="5BB4B654" w16cid:durableId="261BE808"/>
  <w16cid:commentId w16cid:paraId="65EE31C7" w16cid:durableId="262D342A"/>
  <w16cid:commentId w16cid:paraId="51FAF0CD" w16cid:durableId="26016D09"/>
  <w16cid:commentId w16cid:paraId="3CC04B34" w16cid:durableId="2610048C"/>
  <w16cid:commentId w16cid:paraId="6A300C18" w16cid:durableId="26016CAD"/>
  <w16cid:commentId w16cid:paraId="189AD84D" w16cid:durableId="26016C66"/>
  <w16cid:commentId w16cid:paraId="39D2391F" w16cid:durableId="26016C71"/>
  <w16cid:commentId w16cid:paraId="784E8C3D" w16cid:durableId="261BD340"/>
  <w16cid:commentId w16cid:paraId="64A017E5" w16cid:durableId="26200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0C9BA" w14:textId="77777777" w:rsidR="00155FBE" w:rsidRDefault="00155FBE" w:rsidP="00C965AF">
      <w:pPr>
        <w:spacing w:after="0" w:line="240" w:lineRule="auto"/>
      </w:pPr>
      <w:r>
        <w:separator/>
      </w:r>
    </w:p>
  </w:endnote>
  <w:endnote w:type="continuationSeparator" w:id="0">
    <w:p w14:paraId="56671040" w14:textId="77777777" w:rsidR="00155FBE" w:rsidRDefault="00155FBE" w:rsidP="00C9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EBE49" w14:textId="77777777" w:rsidR="00155FBE" w:rsidRDefault="00155FBE" w:rsidP="00C965AF">
      <w:pPr>
        <w:spacing w:after="0" w:line="240" w:lineRule="auto"/>
      </w:pPr>
      <w:r>
        <w:separator/>
      </w:r>
    </w:p>
  </w:footnote>
  <w:footnote w:type="continuationSeparator" w:id="0">
    <w:p w14:paraId="124D57A4" w14:textId="77777777" w:rsidR="00155FBE" w:rsidRDefault="00155FBE" w:rsidP="00C96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E8195" w14:textId="77777777" w:rsidR="00C965AF" w:rsidRPr="00436C2F" w:rsidRDefault="00436C2F" w:rsidP="00436C2F">
    <w:pPr>
      <w:pStyle w:val="Header"/>
      <w:rPr>
        <w:rFonts w:ascii="Times New Roman" w:hAnsi="Times New Roman"/>
        <w:sz w:val="24"/>
        <w:szCs w:val="24"/>
      </w:rPr>
    </w:pPr>
    <w:r w:rsidRPr="00436C2F">
      <w:rPr>
        <w:rFonts w:ascii="Times New Roman" w:hAnsi="Times New Roman"/>
        <w:sz w:val="24"/>
        <w:szCs w:val="24"/>
      </w:rPr>
      <w:t>V</w:t>
    </w:r>
    <w:r>
      <w:rPr>
        <w:rFonts w:ascii="Times New Roman" w:hAnsi="Times New Roman"/>
        <w:sz w:val="24"/>
        <w:szCs w:val="24"/>
      </w:rPr>
      <w:t>OLUNTEER</w:t>
    </w:r>
    <w:r w:rsidRPr="00436C2F">
      <w:rPr>
        <w:rFonts w:ascii="Times New Roman" w:hAnsi="Times New Roman"/>
        <w:sz w:val="24"/>
        <w:szCs w:val="24"/>
      </w:rPr>
      <w:t xml:space="preserve"> M</w:t>
    </w:r>
    <w:r>
      <w:rPr>
        <w:rFonts w:ascii="Times New Roman" w:hAnsi="Times New Roman"/>
        <w:sz w:val="24"/>
        <w:szCs w:val="24"/>
      </w:rPr>
      <w:t xml:space="preserve">OTIVATION                                                               </w:t>
    </w:r>
    <w:r w:rsidR="00C965AF" w:rsidRPr="00436C2F">
      <w:rPr>
        <w:rFonts w:ascii="Times New Roman" w:hAnsi="Times New Roman"/>
        <w:sz w:val="24"/>
        <w:szCs w:val="24"/>
      </w:rPr>
      <w:fldChar w:fldCharType="begin"/>
    </w:r>
    <w:r w:rsidR="00C965AF" w:rsidRPr="00436C2F">
      <w:rPr>
        <w:rFonts w:ascii="Times New Roman" w:hAnsi="Times New Roman"/>
        <w:sz w:val="24"/>
        <w:szCs w:val="24"/>
      </w:rPr>
      <w:instrText xml:space="preserve"> PAGE   \* MERGEFORMAT </w:instrText>
    </w:r>
    <w:r w:rsidR="00C965AF" w:rsidRPr="00436C2F">
      <w:rPr>
        <w:rFonts w:ascii="Times New Roman" w:hAnsi="Times New Roman"/>
        <w:sz w:val="24"/>
        <w:szCs w:val="24"/>
      </w:rPr>
      <w:fldChar w:fldCharType="separate"/>
    </w:r>
    <w:r w:rsidR="00C965AF" w:rsidRPr="00436C2F">
      <w:rPr>
        <w:rFonts w:ascii="Times New Roman" w:hAnsi="Times New Roman"/>
        <w:noProof/>
        <w:sz w:val="24"/>
        <w:szCs w:val="24"/>
      </w:rPr>
      <w:t>2</w:t>
    </w:r>
    <w:r w:rsidR="00C965AF" w:rsidRPr="00436C2F">
      <w:rPr>
        <w:rFonts w:ascii="Times New Roman" w:hAnsi="Times New Roman"/>
        <w:sz w:val="24"/>
        <w:szCs w:val="24"/>
      </w:rPr>
      <w:fldChar w:fldCharType="end"/>
    </w:r>
  </w:p>
  <w:p w14:paraId="599DEC8C" w14:textId="77777777" w:rsidR="00C965AF" w:rsidRDefault="00C96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3E87"/>
    <w:multiLevelType w:val="multilevel"/>
    <w:tmpl w:val="295AA9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01627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75697"/>
    <w:multiLevelType w:val="hybridMultilevel"/>
    <w:tmpl w:val="55B8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713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839828">
    <w:abstractNumId w:val="1"/>
  </w:num>
  <w:num w:numId="2" w16cid:durableId="1723822227">
    <w:abstractNumId w:val="3"/>
  </w:num>
  <w:num w:numId="3" w16cid:durableId="1698119163">
    <w:abstractNumId w:val="2"/>
  </w:num>
  <w:num w:numId="4" w16cid:durableId="2440000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Nicolas Dolce">
    <w15:presenceInfo w15:providerId="Windows Live" w15:userId="f56200980ef07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6E"/>
    <w:rsid w:val="0000106C"/>
    <w:rsid w:val="00002BC7"/>
    <w:rsid w:val="00004A67"/>
    <w:rsid w:val="00004E65"/>
    <w:rsid w:val="000052D7"/>
    <w:rsid w:val="00005E08"/>
    <w:rsid w:val="00007080"/>
    <w:rsid w:val="00012E7F"/>
    <w:rsid w:val="000134F0"/>
    <w:rsid w:val="00014AE7"/>
    <w:rsid w:val="00015EBD"/>
    <w:rsid w:val="0002166B"/>
    <w:rsid w:val="000218C9"/>
    <w:rsid w:val="00021971"/>
    <w:rsid w:val="00022491"/>
    <w:rsid w:val="000248A9"/>
    <w:rsid w:val="00025A6F"/>
    <w:rsid w:val="00025D19"/>
    <w:rsid w:val="00030CDB"/>
    <w:rsid w:val="00030F48"/>
    <w:rsid w:val="0003217E"/>
    <w:rsid w:val="00032254"/>
    <w:rsid w:val="00033E19"/>
    <w:rsid w:val="00037173"/>
    <w:rsid w:val="00041CF3"/>
    <w:rsid w:val="00041D72"/>
    <w:rsid w:val="0004488B"/>
    <w:rsid w:val="000451E3"/>
    <w:rsid w:val="000463BA"/>
    <w:rsid w:val="000466B0"/>
    <w:rsid w:val="000513B4"/>
    <w:rsid w:val="00051F61"/>
    <w:rsid w:val="000552E2"/>
    <w:rsid w:val="0005602D"/>
    <w:rsid w:val="00057C80"/>
    <w:rsid w:val="00060258"/>
    <w:rsid w:val="000620EA"/>
    <w:rsid w:val="000637BA"/>
    <w:rsid w:val="00063DF7"/>
    <w:rsid w:val="00064F81"/>
    <w:rsid w:val="000666FA"/>
    <w:rsid w:val="00067C61"/>
    <w:rsid w:val="00070DD2"/>
    <w:rsid w:val="0007521A"/>
    <w:rsid w:val="00077D94"/>
    <w:rsid w:val="00080143"/>
    <w:rsid w:val="000814EE"/>
    <w:rsid w:val="0008283D"/>
    <w:rsid w:val="00083269"/>
    <w:rsid w:val="00086DB7"/>
    <w:rsid w:val="00087651"/>
    <w:rsid w:val="0009006D"/>
    <w:rsid w:val="00090A5E"/>
    <w:rsid w:val="00095DF3"/>
    <w:rsid w:val="000A3CBC"/>
    <w:rsid w:val="000A4484"/>
    <w:rsid w:val="000A5A27"/>
    <w:rsid w:val="000B4C32"/>
    <w:rsid w:val="000B526F"/>
    <w:rsid w:val="000C0752"/>
    <w:rsid w:val="000C33C0"/>
    <w:rsid w:val="000C3BBE"/>
    <w:rsid w:val="000C44EC"/>
    <w:rsid w:val="000C47D7"/>
    <w:rsid w:val="000C5B17"/>
    <w:rsid w:val="000C7EDB"/>
    <w:rsid w:val="000D0007"/>
    <w:rsid w:val="000D025F"/>
    <w:rsid w:val="000D0688"/>
    <w:rsid w:val="000D07B6"/>
    <w:rsid w:val="000D352D"/>
    <w:rsid w:val="000D47DA"/>
    <w:rsid w:val="000D63CA"/>
    <w:rsid w:val="000D76FA"/>
    <w:rsid w:val="000D790C"/>
    <w:rsid w:val="000E1E59"/>
    <w:rsid w:val="000E2A93"/>
    <w:rsid w:val="000E4DD8"/>
    <w:rsid w:val="000E5F3E"/>
    <w:rsid w:val="000E7D0C"/>
    <w:rsid w:val="000F09F8"/>
    <w:rsid w:val="000F0A8A"/>
    <w:rsid w:val="000F5447"/>
    <w:rsid w:val="000F74BE"/>
    <w:rsid w:val="000F7EEB"/>
    <w:rsid w:val="001004E1"/>
    <w:rsid w:val="00106900"/>
    <w:rsid w:val="00111B3C"/>
    <w:rsid w:val="0011478B"/>
    <w:rsid w:val="00116BEC"/>
    <w:rsid w:val="00117083"/>
    <w:rsid w:val="00117EEB"/>
    <w:rsid w:val="00120E02"/>
    <w:rsid w:val="0012224A"/>
    <w:rsid w:val="0012227B"/>
    <w:rsid w:val="00125E61"/>
    <w:rsid w:val="00130133"/>
    <w:rsid w:val="00130DBA"/>
    <w:rsid w:val="00131434"/>
    <w:rsid w:val="0013212A"/>
    <w:rsid w:val="00137B93"/>
    <w:rsid w:val="00140506"/>
    <w:rsid w:val="001439CA"/>
    <w:rsid w:val="00143F98"/>
    <w:rsid w:val="00145982"/>
    <w:rsid w:val="00145A40"/>
    <w:rsid w:val="00146138"/>
    <w:rsid w:val="00151367"/>
    <w:rsid w:val="001542FD"/>
    <w:rsid w:val="00155FBE"/>
    <w:rsid w:val="00156562"/>
    <w:rsid w:val="00156B00"/>
    <w:rsid w:val="00156EF9"/>
    <w:rsid w:val="00162376"/>
    <w:rsid w:val="0016257F"/>
    <w:rsid w:val="0016309E"/>
    <w:rsid w:val="001725DC"/>
    <w:rsid w:val="0018026C"/>
    <w:rsid w:val="00180917"/>
    <w:rsid w:val="00181756"/>
    <w:rsid w:val="00181CDF"/>
    <w:rsid w:val="00181EFD"/>
    <w:rsid w:val="00182732"/>
    <w:rsid w:val="001850B2"/>
    <w:rsid w:val="00186FF4"/>
    <w:rsid w:val="00193939"/>
    <w:rsid w:val="0019400D"/>
    <w:rsid w:val="0019660D"/>
    <w:rsid w:val="00196A91"/>
    <w:rsid w:val="001A1189"/>
    <w:rsid w:val="001A7201"/>
    <w:rsid w:val="001A7427"/>
    <w:rsid w:val="001A7FA7"/>
    <w:rsid w:val="001B10DE"/>
    <w:rsid w:val="001B2B81"/>
    <w:rsid w:val="001B2DD5"/>
    <w:rsid w:val="001B3C12"/>
    <w:rsid w:val="001B5CAA"/>
    <w:rsid w:val="001B7748"/>
    <w:rsid w:val="001C286B"/>
    <w:rsid w:val="001C32D6"/>
    <w:rsid w:val="001C35CA"/>
    <w:rsid w:val="001C3D4A"/>
    <w:rsid w:val="001D03F5"/>
    <w:rsid w:val="001D207D"/>
    <w:rsid w:val="001D2BB6"/>
    <w:rsid w:val="001D4D9B"/>
    <w:rsid w:val="001E1915"/>
    <w:rsid w:val="001E1A0B"/>
    <w:rsid w:val="001E1FDB"/>
    <w:rsid w:val="001E2836"/>
    <w:rsid w:val="001E2976"/>
    <w:rsid w:val="001E760A"/>
    <w:rsid w:val="001E79BF"/>
    <w:rsid w:val="001F075C"/>
    <w:rsid w:val="001F379C"/>
    <w:rsid w:val="001F6E5A"/>
    <w:rsid w:val="001F7121"/>
    <w:rsid w:val="00201AE8"/>
    <w:rsid w:val="00201E0F"/>
    <w:rsid w:val="00202009"/>
    <w:rsid w:val="0020313D"/>
    <w:rsid w:val="00203D50"/>
    <w:rsid w:val="00204465"/>
    <w:rsid w:val="00205A29"/>
    <w:rsid w:val="00206BCB"/>
    <w:rsid w:val="00211879"/>
    <w:rsid w:val="00211893"/>
    <w:rsid w:val="0021530B"/>
    <w:rsid w:val="00215501"/>
    <w:rsid w:val="00216587"/>
    <w:rsid w:val="00220983"/>
    <w:rsid w:val="00220D6B"/>
    <w:rsid w:val="002225BC"/>
    <w:rsid w:val="00224CB5"/>
    <w:rsid w:val="00226675"/>
    <w:rsid w:val="0023005D"/>
    <w:rsid w:val="0023065E"/>
    <w:rsid w:val="00231ADF"/>
    <w:rsid w:val="002327D1"/>
    <w:rsid w:val="0023322D"/>
    <w:rsid w:val="002340B8"/>
    <w:rsid w:val="0023776F"/>
    <w:rsid w:val="00237B5C"/>
    <w:rsid w:val="00237F27"/>
    <w:rsid w:val="00241755"/>
    <w:rsid w:val="00244C84"/>
    <w:rsid w:val="0024521D"/>
    <w:rsid w:val="00245C4F"/>
    <w:rsid w:val="00250132"/>
    <w:rsid w:val="00250E84"/>
    <w:rsid w:val="002561C2"/>
    <w:rsid w:val="00256AA4"/>
    <w:rsid w:val="00256DA3"/>
    <w:rsid w:val="00257BBA"/>
    <w:rsid w:val="00272220"/>
    <w:rsid w:val="00272715"/>
    <w:rsid w:val="002737EB"/>
    <w:rsid w:val="002743D1"/>
    <w:rsid w:val="002818A8"/>
    <w:rsid w:val="00281A8A"/>
    <w:rsid w:val="002823A4"/>
    <w:rsid w:val="00283045"/>
    <w:rsid w:val="0028324A"/>
    <w:rsid w:val="0028345A"/>
    <w:rsid w:val="00283508"/>
    <w:rsid w:val="00284FD8"/>
    <w:rsid w:val="002859C8"/>
    <w:rsid w:val="00285D93"/>
    <w:rsid w:val="002860F0"/>
    <w:rsid w:val="00286BE1"/>
    <w:rsid w:val="002875B4"/>
    <w:rsid w:val="00287CED"/>
    <w:rsid w:val="002902CC"/>
    <w:rsid w:val="00290C39"/>
    <w:rsid w:val="002950A2"/>
    <w:rsid w:val="00295128"/>
    <w:rsid w:val="00295367"/>
    <w:rsid w:val="00296FEF"/>
    <w:rsid w:val="002A36F8"/>
    <w:rsid w:val="002A5B00"/>
    <w:rsid w:val="002B4366"/>
    <w:rsid w:val="002B6240"/>
    <w:rsid w:val="002B7406"/>
    <w:rsid w:val="002B7556"/>
    <w:rsid w:val="002B7C81"/>
    <w:rsid w:val="002B7E81"/>
    <w:rsid w:val="002C1BC2"/>
    <w:rsid w:val="002C56FA"/>
    <w:rsid w:val="002D0918"/>
    <w:rsid w:val="002D0A18"/>
    <w:rsid w:val="002D21FD"/>
    <w:rsid w:val="002D26EE"/>
    <w:rsid w:val="002D290E"/>
    <w:rsid w:val="002E0708"/>
    <w:rsid w:val="002E0987"/>
    <w:rsid w:val="002E3493"/>
    <w:rsid w:val="002E75B8"/>
    <w:rsid w:val="002F061D"/>
    <w:rsid w:val="002F22C3"/>
    <w:rsid w:val="002F34C9"/>
    <w:rsid w:val="002F5EF0"/>
    <w:rsid w:val="002F7845"/>
    <w:rsid w:val="00300611"/>
    <w:rsid w:val="0030306A"/>
    <w:rsid w:val="0030451B"/>
    <w:rsid w:val="0030781F"/>
    <w:rsid w:val="00310FD6"/>
    <w:rsid w:val="003124B3"/>
    <w:rsid w:val="003144DF"/>
    <w:rsid w:val="003147B1"/>
    <w:rsid w:val="00314B63"/>
    <w:rsid w:val="003156BF"/>
    <w:rsid w:val="0031582A"/>
    <w:rsid w:val="00321037"/>
    <w:rsid w:val="003247EA"/>
    <w:rsid w:val="003265FD"/>
    <w:rsid w:val="00337F04"/>
    <w:rsid w:val="003412B7"/>
    <w:rsid w:val="003416C0"/>
    <w:rsid w:val="003417FD"/>
    <w:rsid w:val="00342C47"/>
    <w:rsid w:val="003446C1"/>
    <w:rsid w:val="00345873"/>
    <w:rsid w:val="00346E6F"/>
    <w:rsid w:val="00346FAC"/>
    <w:rsid w:val="00350C03"/>
    <w:rsid w:val="0035494F"/>
    <w:rsid w:val="003551B5"/>
    <w:rsid w:val="0035640C"/>
    <w:rsid w:val="003576A2"/>
    <w:rsid w:val="00357E8D"/>
    <w:rsid w:val="003664BE"/>
    <w:rsid w:val="003669A6"/>
    <w:rsid w:val="00367630"/>
    <w:rsid w:val="00370E72"/>
    <w:rsid w:val="00373B29"/>
    <w:rsid w:val="00384559"/>
    <w:rsid w:val="00390948"/>
    <w:rsid w:val="0039287A"/>
    <w:rsid w:val="00397C85"/>
    <w:rsid w:val="003A0976"/>
    <w:rsid w:val="003A15E6"/>
    <w:rsid w:val="003A2086"/>
    <w:rsid w:val="003A34C3"/>
    <w:rsid w:val="003A5E64"/>
    <w:rsid w:val="003A674C"/>
    <w:rsid w:val="003B7DE9"/>
    <w:rsid w:val="003C0327"/>
    <w:rsid w:val="003C1B6B"/>
    <w:rsid w:val="003C1DA2"/>
    <w:rsid w:val="003C2851"/>
    <w:rsid w:val="003C2C21"/>
    <w:rsid w:val="003C382B"/>
    <w:rsid w:val="003C49A0"/>
    <w:rsid w:val="003C7546"/>
    <w:rsid w:val="003E0D85"/>
    <w:rsid w:val="003E2D8F"/>
    <w:rsid w:val="003E4555"/>
    <w:rsid w:val="003E5244"/>
    <w:rsid w:val="003E76C8"/>
    <w:rsid w:val="003E7B21"/>
    <w:rsid w:val="003F01FD"/>
    <w:rsid w:val="003F08DC"/>
    <w:rsid w:val="003F0C4C"/>
    <w:rsid w:val="003F2BA2"/>
    <w:rsid w:val="003F345B"/>
    <w:rsid w:val="003F3E70"/>
    <w:rsid w:val="003F536E"/>
    <w:rsid w:val="003F5FE2"/>
    <w:rsid w:val="003F6323"/>
    <w:rsid w:val="003F76FC"/>
    <w:rsid w:val="00403759"/>
    <w:rsid w:val="00404442"/>
    <w:rsid w:val="00404785"/>
    <w:rsid w:val="00405AE9"/>
    <w:rsid w:val="00417E2C"/>
    <w:rsid w:val="00417FFE"/>
    <w:rsid w:val="00420319"/>
    <w:rsid w:val="00421B22"/>
    <w:rsid w:val="00421C45"/>
    <w:rsid w:val="00423D2D"/>
    <w:rsid w:val="0043477A"/>
    <w:rsid w:val="00435F25"/>
    <w:rsid w:val="00436C2F"/>
    <w:rsid w:val="00437F89"/>
    <w:rsid w:val="00442D43"/>
    <w:rsid w:val="004448C8"/>
    <w:rsid w:val="00446941"/>
    <w:rsid w:val="004478CD"/>
    <w:rsid w:val="00447E2A"/>
    <w:rsid w:val="00455816"/>
    <w:rsid w:val="004562BB"/>
    <w:rsid w:val="004573B1"/>
    <w:rsid w:val="00457AB9"/>
    <w:rsid w:val="00457D36"/>
    <w:rsid w:val="00461681"/>
    <w:rsid w:val="004620E6"/>
    <w:rsid w:val="00466920"/>
    <w:rsid w:val="00467C44"/>
    <w:rsid w:val="004700FF"/>
    <w:rsid w:val="004701F6"/>
    <w:rsid w:val="0047063F"/>
    <w:rsid w:val="00470EDF"/>
    <w:rsid w:val="00470F4B"/>
    <w:rsid w:val="00472B46"/>
    <w:rsid w:val="00475067"/>
    <w:rsid w:val="00477D13"/>
    <w:rsid w:val="004800DE"/>
    <w:rsid w:val="00482B96"/>
    <w:rsid w:val="00485AE6"/>
    <w:rsid w:val="00486BC3"/>
    <w:rsid w:val="00491CE1"/>
    <w:rsid w:val="00495261"/>
    <w:rsid w:val="004A1454"/>
    <w:rsid w:val="004A2508"/>
    <w:rsid w:val="004B0BB9"/>
    <w:rsid w:val="004B5D8D"/>
    <w:rsid w:val="004B71EE"/>
    <w:rsid w:val="004C0B36"/>
    <w:rsid w:val="004C1895"/>
    <w:rsid w:val="004C1C69"/>
    <w:rsid w:val="004C285F"/>
    <w:rsid w:val="004C61C9"/>
    <w:rsid w:val="004C65E9"/>
    <w:rsid w:val="004D06A3"/>
    <w:rsid w:val="004D1ACD"/>
    <w:rsid w:val="004D5AF0"/>
    <w:rsid w:val="004D72CF"/>
    <w:rsid w:val="004E5F7D"/>
    <w:rsid w:val="004F3186"/>
    <w:rsid w:val="004F3790"/>
    <w:rsid w:val="004F5D86"/>
    <w:rsid w:val="004F5EF2"/>
    <w:rsid w:val="004F734B"/>
    <w:rsid w:val="00504018"/>
    <w:rsid w:val="00504B91"/>
    <w:rsid w:val="00507573"/>
    <w:rsid w:val="00515F11"/>
    <w:rsid w:val="0051660F"/>
    <w:rsid w:val="00517ABE"/>
    <w:rsid w:val="005204B4"/>
    <w:rsid w:val="005209F6"/>
    <w:rsid w:val="00521496"/>
    <w:rsid w:val="00523933"/>
    <w:rsid w:val="00525889"/>
    <w:rsid w:val="0052783E"/>
    <w:rsid w:val="00530D01"/>
    <w:rsid w:val="0053340E"/>
    <w:rsid w:val="005346F6"/>
    <w:rsid w:val="00535E40"/>
    <w:rsid w:val="00540C06"/>
    <w:rsid w:val="00550BA9"/>
    <w:rsid w:val="00551A2F"/>
    <w:rsid w:val="00565063"/>
    <w:rsid w:val="00565069"/>
    <w:rsid w:val="00565AF5"/>
    <w:rsid w:val="0056743E"/>
    <w:rsid w:val="00571C2E"/>
    <w:rsid w:val="00573AE6"/>
    <w:rsid w:val="005740A6"/>
    <w:rsid w:val="00577CC0"/>
    <w:rsid w:val="00577E6D"/>
    <w:rsid w:val="00580E1F"/>
    <w:rsid w:val="00582963"/>
    <w:rsid w:val="00582BA7"/>
    <w:rsid w:val="00591AEF"/>
    <w:rsid w:val="00594370"/>
    <w:rsid w:val="00595783"/>
    <w:rsid w:val="005A1068"/>
    <w:rsid w:val="005A1222"/>
    <w:rsid w:val="005A3520"/>
    <w:rsid w:val="005A603C"/>
    <w:rsid w:val="005B4325"/>
    <w:rsid w:val="005C27D2"/>
    <w:rsid w:val="005C41E2"/>
    <w:rsid w:val="005C427E"/>
    <w:rsid w:val="005C429D"/>
    <w:rsid w:val="005C64B2"/>
    <w:rsid w:val="005C74BA"/>
    <w:rsid w:val="005C78CF"/>
    <w:rsid w:val="005C79B6"/>
    <w:rsid w:val="005D0CBF"/>
    <w:rsid w:val="005D2F98"/>
    <w:rsid w:val="005D6F1E"/>
    <w:rsid w:val="005E3F07"/>
    <w:rsid w:val="005E5E64"/>
    <w:rsid w:val="005E60AB"/>
    <w:rsid w:val="005F0CD6"/>
    <w:rsid w:val="005F1C4F"/>
    <w:rsid w:val="005F5B19"/>
    <w:rsid w:val="005F5DED"/>
    <w:rsid w:val="00600803"/>
    <w:rsid w:val="0060164F"/>
    <w:rsid w:val="00602652"/>
    <w:rsid w:val="00604D2D"/>
    <w:rsid w:val="00604EB2"/>
    <w:rsid w:val="0060604C"/>
    <w:rsid w:val="0061002A"/>
    <w:rsid w:val="00610991"/>
    <w:rsid w:val="00612EE0"/>
    <w:rsid w:val="00614DD8"/>
    <w:rsid w:val="00615205"/>
    <w:rsid w:val="00617FD0"/>
    <w:rsid w:val="006206FB"/>
    <w:rsid w:val="00620B81"/>
    <w:rsid w:val="00624AED"/>
    <w:rsid w:val="00624CF4"/>
    <w:rsid w:val="00627A45"/>
    <w:rsid w:val="00627A8C"/>
    <w:rsid w:val="00632A65"/>
    <w:rsid w:val="00633FA7"/>
    <w:rsid w:val="00636C26"/>
    <w:rsid w:val="006370FD"/>
    <w:rsid w:val="00640363"/>
    <w:rsid w:val="00640FB8"/>
    <w:rsid w:val="00641C31"/>
    <w:rsid w:val="006421B2"/>
    <w:rsid w:val="0064247B"/>
    <w:rsid w:val="00642AEC"/>
    <w:rsid w:val="00645E8F"/>
    <w:rsid w:val="00647195"/>
    <w:rsid w:val="00650231"/>
    <w:rsid w:val="00654A83"/>
    <w:rsid w:val="00654E70"/>
    <w:rsid w:val="006550D9"/>
    <w:rsid w:val="00656C37"/>
    <w:rsid w:val="00664089"/>
    <w:rsid w:val="00665D2B"/>
    <w:rsid w:val="0067681E"/>
    <w:rsid w:val="00680279"/>
    <w:rsid w:val="00681BBA"/>
    <w:rsid w:val="0068283A"/>
    <w:rsid w:val="006831F4"/>
    <w:rsid w:val="00683768"/>
    <w:rsid w:val="0068487D"/>
    <w:rsid w:val="00691D77"/>
    <w:rsid w:val="00692A02"/>
    <w:rsid w:val="00693534"/>
    <w:rsid w:val="00693FA0"/>
    <w:rsid w:val="00695509"/>
    <w:rsid w:val="0069630E"/>
    <w:rsid w:val="006A2D7D"/>
    <w:rsid w:val="006A4947"/>
    <w:rsid w:val="006A795E"/>
    <w:rsid w:val="006B12AE"/>
    <w:rsid w:val="006B1D27"/>
    <w:rsid w:val="006B40AA"/>
    <w:rsid w:val="006C05DE"/>
    <w:rsid w:val="006C57B1"/>
    <w:rsid w:val="006C585D"/>
    <w:rsid w:val="006C7202"/>
    <w:rsid w:val="006D0500"/>
    <w:rsid w:val="006D1B5A"/>
    <w:rsid w:val="006D3378"/>
    <w:rsid w:val="006D3419"/>
    <w:rsid w:val="006D7EB4"/>
    <w:rsid w:val="006E0591"/>
    <w:rsid w:val="006E13A5"/>
    <w:rsid w:val="006E74C9"/>
    <w:rsid w:val="006E7675"/>
    <w:rsid w:val="006F0FA0"/>
    <w:rsid w:val="006F1268"/>
    <w:rsid w:val="006F203F"/>
    <w:rsid w:val="006F49F1"/>
    <w:rsid w:val="006F53EB"/>
    <w:rsid w:val="006F5CBB"/>
    <w:rsid w:val="006F78C3"/>
    <w:rsid w:val="00700D35"/>
    <w:rsid w:val="00704F85"/>
    <w:rsid w:val="00710265"/>
    <w:rsid w:val="00717877"/>
    <w:rsid w:val="00722E5F"/>
    <w:rsid w:val="00730179"/>
    <w:rsid w:val="007301CC"/>
    <w:rsid w:val="007329B9"/>
    <w:rsid w:val="007348B5"/>
    <w:rsid w:val="00735179"/>
    <w:rsid w:val="007365C7"/>
    <w:rsid w:val="00736D07"/>
    <w:rsid w:val="007376C0"/>
    <w:rsid w:val="0074146F"/>
    <w:rsid w:val="00741EAF"/>
    <w:rsid w:val="0074461E"/>
    <w:rsid w:val="007449AA"/>
    <w:rsid w:val="00745460"/>
    <w:rsid w:val="00751988"/>
    <w:rsid w:val="00755743"/>
    <w:rsid w:val="0076061F"/>
    <w:rsid w:val="007614D5"/>
    <w:rsid w:val="00761D4B"/>
    <w:rsid w:val="00761FE3"/>
    <w:rsid w:val="007623AB"/>
    <w:rsid w:val="007656E3"/>
    <w:rsid w:val="007705AF"/>
    <w:rsid w:val="007705BF"/>
    <w:rsid w:val="00770974"/>
    <w:rsid w:val="007714B6"/>
    <w:rsid w:val="007749DA"/>
    <w:rsid w:val="00782494"/>
    <w:rsid w:val="0078518F"/>
    <w:rsid w:val="007852B5"/>
    <w:rsid w:val="007853F7"/>
    <w:rsid w:val="00785B9E"/>
    <w:rsid w:val="007946ED"/>
    <w:rsid w:val="007A2CD1"/>
    <w:rsid w:val="007A4C21"/>
    <w:rsid w:val="007A6A0A"/>
    <w:rsid w:val="007B48F8"/>
    <w:rsid w:val="007B6CF8"/>
    <w:rsid w:val="007B75BD"/>
    <w:rsid w:val="007C4F02"/>
    <w:rsid w:val="007C6DBA"/>
    <w:rsid w:val="007D07DB"/>
    <w:rsid w:val="007D08AD"/>
    <w:rsid w:val="007D4C54"/>
    <w:rsid w:val="007D4FD6"/>
    <w:rsid w:val="007D5D6E"/>
    <w:rsid w:val="007D7275"/>
    <w:rsid w:val="007E1C85"/>
    <w:rsid w:val="007E21BD"/>
    <w:rsid w:val="007E368E"/>
    <w:rsid w:val="007E4EAB"/>
    <w:rsid w:val="007E6EDF"/>
    <w:rsid w:val="007E70C4"/>
    <w:rsid w:val="007F0C77"/>
    <w:rsid w:val="007F5FA7"/>
    <w:rsid w:val="007F5FB0"/>
    <w:rsid w:val="00802137"/>
    <w:rsid w:val="0080504A"/>
    <w:rsid w:val="00807D11"/>
    <w:rsid w:val="0081127A"/>
    <w:rsid w:val="00811AE6"/>
    <w:rsid w:val="00812B4F"/>
    <w:rsid w:val="008145D9"/>
    <w:rsid w:val="00814E8D"/>
    <w:rsid w:val="00815533"/>
    <w:rsid w:val="00820385"/>
    <w:rsid w:val="0082064A"/>
    <w:rsid w:val="00821319"/>
    <w:rsid w:val="00832A43"/>
    <w:rsid w:val="00832EC6"/>
    <w:rsid w:val="00833792"/>
    <w:rsid w:val="00834FB2"/>
    <w:rsid w:val="00837714"/>
    <w:rsid w:val="00843FC9"/>
    <w:rsid w:val="008468C4"/>
    <w:rsid w:val="008473E1"/>
    <w:rsid w:val="00854C12"/>
    <w:rsid w:val="0085678B"/>
    <w:rsid w:val="00856DD2"/>
    <w:rsid w:val="00861644"/>
    <w:rsid w:val="0086201C"/>
    <w:rsid w:val="00864888"/>
    <w:rsid w:val="008678CE"/>
    <w:rsid w:val="00867AB6"/>
    <w:rsid w:val="00870077"/>
    <w:rsid w:val="0087272A"/>
    <w:rsid w:val="0087295D"/>
    <w:rsid w:val="00872980"/>
    <w:rsid w:val="00873D88"/>
    <w:rsid w:val="008763E0"/>
    <w:rsid w:val="008773D5"/>
    <w:rsid w:val="00880369"/>
    <w:rsid w:val="00881FFB"/>
    <w:rsid w:val="008826F3"/>
    <w:rsid w:val="00885481"/>
    <w:rsid w:val="00890327"/>
    <w:rsid w:val="008904B4"/>
    <w:rsid w:val="00892A67"/>
    <w:rsid w:val="00893ED9"/>
    <w:rsid w:val="008963B6"/>
    <w:rsid w:val="00896D9A"/>
    <w:rsid w:val="008A0543"/>
    <w:rsid w:val="008A3A61"/>
    <w:rsid w:val="008A4BBB"/>
    <w:rsid w:val="008A5B4D"/>
    <w:rsid w:val="008A773E"/>
    <w:rsid w:val="008B20CC"/>
    <w:rsid w:val="008B278A"/>
    <w:rsid w:val="008B2AE4"/>
    <w:rsid w:val="008B5047"/>
    <w:rsid w:val="008B5A96"/>
    <w:rsid w:val="008C0067"/>
    <w:rsid w:val="008C09AD"/>
    <w:rsid w:val="008C1B49"/>
    <w:rsid w:val="008C4557"/>
    <w:rsid w:val="008C5485"/>
    <w:rsid w:val="008C78D7"/>
    <w:rsid w:val="008D1A59"/>
    <w:rsid w:val="008D1DA3"/>
    <w:rsid w:val="008D20DC"/>
    <w:rsid w:val="008D4AD7"/>
    <w:rsid w:val="008D74FA"/>
    <w:rsid w:val="008E1700"/>
    <w:rsid w:val="008E2BB7"/>
    <w:rsid w:val="008E3F64"/>
    <w:rsid w:val="008E41E7"/>
    <w:rsid w:val="008E4C37"/>
    <w:rsid w:val="008F21CE"/>
    <w:rsid w:val="008F5C49"/>
    <w:rsid w:val="008F6C2B"/>
    <w:rsid w:val="008F73C7"/>
    <w:rsid w:val="008F76A3"/>
    <w:rsid w:val="00900028"/>
    <w:rsid w:val="00901CB5"/>
    <w:rsid w:val="00901ECD"/>
    <w:rsid w:val="009059B3"/>
    <w:rsid w:val="00906509"/>
    <w:rsid w:val="0091121D"/>
    <w:rsid w:val="0091454D"/>
    <w:rsid w:val="00923794"/>
    <w:rsid w:val="009243DF"/>
    <w:rsid w:val="009262DE"/>
    <w:rsid w:val="0092657D"/>
    <w:rsid w:val="0092793E"/>
    <w:rsid w:val="00931E39"/>
    <w:rsid w:val="00935319"/>
    <w:rsid w:val="0093788B"/>
    <w:rsid w:val="00937FE4"/>
    <w:rsid w:val="0094638D"/>
    <w:rsid w:val="0094709F"/>
    <w:rsid w:val="009511E9"/>
    <w:rsid w:val="00952AD5"/>
    <w:rsid w:val="0095343C"/>
    <w:rsid w:val="0095749B"/>
    <w:rsid w:val="00961ED4"/>
    <w:rsid w:val="0096304C"/>
    <w:rsid w:val="00963F7C"/>
    <w:rsid w:val="00965BFF"/>
    <w:rsid w:val="00970DEB"/>
    <w:rsid w:val="009710A4"/>
    <w:rsid w:val="00971983"/>
    <w:rsid w:val="00972F8F"/>
    <w:rsid w:val="00973750"/>
    <w:rsid w:val="00974A69"/>
    <w:rsid w:val="009802CC"/>
    <w:rsid w:val="009830AD"/>
    <w:rsid w:val="00994C40"/>
    <w:rsid w:val="00994E41"/>
    <w:rsid w:val="0099523A"/>
    <w:rsid w:val="009A00FF"/>
    <w:rsid w:val="009A0A6A"/>
    <w:rsid w:val="009A30B6"/>
    <w:rsid w:val="009A35CD"/>
    <w:rsid w:val="009A6E9F"/>
    <w:rsid w:val="009B1903"/>
    <w:rsid w:val="009B24CC"/>
    <w:rsid w:val="009B3488"/>
    <w:rsid w:val="009B366C"/>
    <w:rsid w:val="009B42D4"/>
    <w:rsid w:val="009B5885"/>
    <w:rsid w:val="009B6159"/>
    <w:rsid w:val="009C34D1"/>
    <w:rsid w:val="009C7157"/>
    <w:rsid w:val="009D1C42"/>
    <w:rsid w:val="009D28B8"/>
    <w:rsid w:val="009D3AA3"/>
    <w:rsid w:val="009D457A"/>
    <w:rsid w:val="009D5010"/>
    <w:rsid w:val="009D561D"/>
    <w:rsid w:val="009D66F7"/>
    <w:rsid w:val="009D725A"/>
    <w:rsid w:val="009D7FEA"/>
    <w:rsid w:val="009E0E6B"/>
    <w:rsid w:val="009E49E4"/>
    <w:rsid w:val="009E51A5"/>
    <w:rsid w:val="009E5885"/>
    <w:rsid w:val="009F0C88"/>
    <w:rsid w:val="009F1E06"/>
    <w:rsid w:val="009F3B4E"/>
    <w:rsid w:val="009F461C"/>
    <w:rsid w:val="009F5BD5"/>
    <w:rsid w:val="009F7BF4"/>
    <w:rsid w:val="00A01BA2"/>
    <w:rsid w:val="00A067E9"/>
    <w:rsid w:val="00A06C0B"/>
    <w:rsid w:val="00A107FE"/>
    <w:rsid w:val="00A10F13"/>
    <w:rsid w:val="00A11237"/>
    <w:rsid w:val="00A118E6"/>
    <w:rsid w:val="00A11A1F"/>
    <w:rsid w:val="00A11B09"/>
    <w:rsid w:val="00A12605"/>
    <w:rsid w:val="00A14993"/>
    <w:rsid w:val="00A17321"/>
    <w:rsid w:val="00A20D9C"/>
    <w:rsid w:val="00A21F3C"/>
    <w:rsid w:val="00A26800"/>
    <w:rsid w:val="00A30AA3"/>
    <w:rsid w:val="00A31C82"/>
    <w:rsid w:val="00A3223B"/>
    <w:rsid w:val="00A33556"/>
    <w:rsid w:val="00A34216"/>
    <w:rsid w:val="00A348C9"/>
    <w:rsid w:val="00A407A3"/>
    <w:rsid w:val="00A410F2"/>
    <w:rsid w:val="00A43C8B"/>
    <w:rsid w:val="00A46C51"/>
    <w:rsid w:val="00A46F01"/>
    <w:rsid w:val="00A47F91"/>
    <w:rsid w:val="00A5102A"/>
    <w:rsid w:val="00A5584F"/>
    <w:rsid w:val="00A61D16"/>
    <w:rsid w:val="00A65F2E"/>
    <w:rsid w:val="00A718D2"/>
    <w:rsid w:val="00A74554"/>
    <w:rsid w:val="00A76B8A"/>
    <w:rsid w:val="00A7793C"/>
    <w:rsid w:val="00A801A7"/>
    <w:rsid w:val="00A81521"/>
    <w:rsid w:val="00A85812"/>
    <w:rsid w:val="00A94B22"/>
    <w:rsid w:val="00A967FC"/>
    <w:rsid w:val="00A96B64"/>
    <w:rsid w:val="00A97791"/>
    <w:rsid w:val="00A97E95"/>
    <w:rsid w:val="00AA3ABD"/>
    <w:rsid w:val="00AA48B3"/>
    <w:rsid w:val="00AA4D95"/>
    <w:rsid w:val="00AA7946"/>
    <w:rsid w:val="00AB11F5"/>
    <w:rsid w:val="00AB1C73"/>
    <w:rsid w:val="00AB2474"/>
    <w:rsid w:val="00AB264D"/>
    <w:rsid w:val="00AB349D"/>
    <w:rsid w:val="00AB57C3"/>
    <w:rsid w:val="00AB586F"/>
    <w:rsid w:val="00AB6D5F"/>
    <w:rsid w:val="00AC229D"/>
    <w:rsid w:val="00AC37E7"/>
    <w:rsid w:val="00AC38F2"/>
    <w:rsid w:val="00AC3A65"/>
    <w:rsid w:val="00AC537C"/>
    <w:rsid w:val="00AC58CF"/>
    <w:rsid w:val="00AD0341"/>
    <w:rsid w:val="00AD1183"/>
    <w:rsid w:val="00AD1934"/>
    <w:rsid w:val="00AD3971"/>
    <w:rsid w:val="00AD5BC5"/>
    <w:rsid w:val="00AD6ACF"/>
    <w:rsid w:val="00AE0A80"/>
    <w:rsid w:val="00AE168D"/>
    <w:rsid w:val="00AE3721"/>
    <w:rsid w:val="00AE3D0D"/>
    <w:rsid w:val="00AE6F7D"/>
    <w:rsid w:val="00AE781D"/>
    <w:rsid w:val="00AF0387"/>
    <w:rsid w:val="00AF2AF9"/>
    <w:rsid w:val="00AF6701"/>
    <w:rsid w:val="00AF750F"/>
    <w:rsid w:val="00B01879"/>
    <w:rsid w:val="00B02A99"/>
    <w:rsid w:val="00B02B3D"/>
    <w:rsid w:val="00B04F72"/>
    <w:rsid w:val="00B11659"/>
    <w:rsid w:val="00B22F4B"/>
    <w:rsid w:val="00B25227"/>
    <w:rsid w:val="00B30D32"/>
    <w:rsid w:val="00B31DCF"/>
    <w:rsid w:val="00B34CD2"/>
    <w:rsid w:val="00B35B82"/>
    <w:rsid w:val="00B375BD"/>
    <w:rsid w:val="00B37E0D"/>
    <w:rsid w:val="00B4085D"/>
    <w:rsid w:val="00B421AA"/>
    <w:rsid w:val="00B45392"/>
    <w:rsid w:val="00B462FA"/>
    <w:rsid w:val="00B52045"/>
    <w:rsid w:val="00B52052"/>
    <w:rsid w:val="00B542B1"/>
    <w:rsid w:val="00B554D6"/>
    <w:rsid w:val="00B56454"/>
    <w:rsid w:val="00B60B78"/>
    <w:rsid w:val="00B641F3"/>
    <w:rsid w:val="00B65097"/>
    <w:rsid w:val="00B66DF6"/>
    <w:rsid w:val="00B670C1"/>
    <w:rsid w:val="00B72890"/>
    <w:rsid w:val="00B731D2"/>
    <w:rsid w:val="00B73C2F"/>
    <w:rsid w:val="00B74AA9"/>
    <w:rsid w:val="00B76AFD"/>
    <w:rsid w:val="00B804EE"/>
    <w:rsid w:val="00B8176B"/>
    <w:rsid w:val="00B81BF2"/>
    <w:rsid w:val="00B82764"/>
    <w:rsid w:val="00B842E2"/>
    <w:rsid w:val="00B9093A"/>
    <w:rsid w:val="00B91584"/>
    <w:rsid w:val="00B9233F"/>
    <w:rsid w:val="00B96D6D"/>
    <w:rsid w:val="00BA1259"/>
    <w:rsid w:val="00BA451B"/>
    <w:rsid w:val="00BA6F12"/>
    <w:rsid w:val="00BA7142"/>
    <w:rsid w:val="00BB321B"/>
    <w:rsid w:val="00BB40B3"/>
    <w:rsid w:val="00BB64CC"/>
    <w:rsid w:val="00BC062A"/>
    <w:rsid w:val="00BC21E2"/>
    <w:rsid w:val="00BC6496"/>
    <w:rsid w:val="00BC7460"/>
    <w:rsid w:val="00BD48BA"/>
    <w:rsid w:val="00BD4FAF"/>
    <w:rsid w:val="00BD5C7D"/>
    <w:rsid w:val="00BD6BE0"/>
    <w:rsid w:val="00BD6C47"/>
    <w:rsid w:val="00BE128A"/>
    <w:rsid w:val="00BE181A"/>
    <w:rsid w:val="00BE3297"/>
    <w:rsid w:val="00BE7388"/>
    <w:rsid w:val="00BF0700"/>
    <w:rsid w:val="00BF1DDF"/>
    <w:rsid w:val="00BF6F56"/>
    <w:rsid w:val="00C009B2"/>
    <w:rsid w:val="00C024BB"/>
    <w:rsid w:val="00C02665"/>
    <w:rsid w:val="00C056B5"/>
    <w:rsid w:val="00C067B0"/>
    <w:rsid w:val="00C11B34"/>
    <w:rsid w:val="00C14F65"/>
    <w:rsid w:val="00C16D4D"/>
    <w:rsid w:val="00C204F8"/>
    <w:rsid w:val="00C241BA"/>
    <w:rsid w:val="00C2531E"/>
    <w:rsid w:val="00C2750A"/>
    <w:rsid w:val="00C27E48"/>
    <w:rsid w:val="00C324E6"/>
    <w:rsid w:val="00C33B44"/>
    <w:rsid w:val="00C3431C"/>
    <w:rsid w:val="00C350A5"/>
    <w:rsid w:val="00C35F15"/>
    <w:rsid w:val="00C35F16"/>
    <w:rsid w:val="00C36B6F"/>
    <w:rsid w:val="00C36D03"/>
    <w:rsid w:val="00C36D32"/>
    <w:rsid w:val="00C406E5"/>
    <w:rsid w:val="00C4258B"/>
    <w:rsid w:val="00C43AE8"/>
    <w:rsid w:val="00C44016"/>
    <w:rsid w:val="00C44114"/>
    <w:rsid w:val="00C5068F"/>
    <w:rsid w:val="00C52327"/>
    <w:rsid w:val="00C528EF"/>
    <w:rsid w:val="00C5644F"/>
    <w:rsid w:val="00C6029A"/>
    <w:rsid w:val="00C62499"/>
    <w:rsid w:val="00C62517"/>
    <w:rsid w:val="00C62AC3"/>
    <w:rsid w:val="00C65121"/>
    <w:rsid w:val="00C6697F"/>
    <w:rsid w:val="00C66C49"/>
    <w:rsid w:val="00C7154F"/>
    <w:rsid w:val="00C8733E"/>
    <w:rsid w:val="00C87E8D"/>
    <w:rsid w:val="00C94908"/>
    <w:rsid w:val="00C965AF"/>
    <w:rsid w:val="00CA0CE5"/>
    <w:rsid w:val="00CA2602"/>
    <w:rsid w:val="00CA3341"/>
    <w:rsid w:val="00CB0719"/>
    <w:rsid w:val="00CB2FC6"/>
    <w:rsid w:val="00CB63F7"/>
    <w:rsid w:val="00CB7324"/>
    <w:rsid w:val="00CC03BB"/>
    <w:rsid w:val="00CC1278"/>
    <w:rsid w:val="00CC2508"/>
    <w:rsid w:val="00CC6F35"/>
    <w:rsid w:val="00CD113B"/>
    <w:rsid w:val="00CD120F"/>
    <w:rsid w:val="00CD48BE"/>
    <w:rsid w:val="00CD5A95"/>
    <w:rsid w:val="00CE1704"/>
    <w:rsid w:val="00CE1DFE"/>
    <w:rsid w:val="00CE259A"/>
    <w:rsid w:val="00CE463A"/>
    <w:rsid w:val="00CE5176"/>
    <w:rsid w:val="00CF23CF"/>
    <w:rsid w:val="00D046ED"/>
    <w:rsid w:val="00D050BA"/>
    <w:rsid w:val="00D05262"/>
    <w:rsid w:val="00D05294"/>
    <w:rsid w:val="00D118F4"/>
    <w:rsid w:val="00D14ACD"/>
    <w:rsid w:val="00D15150"/>
    <w:rsid w:val="00D213D3"/>
    <w:rsid w:val="00D21979"/>
    <w:rsid w:val="00D23F30"/>
    <w:rsid w:val="00D2685E"/>
    <w:rsid w:val="00D336C1"/>
    <w:rsid w:val="00D35909"/>
    <w:rsid w:val="00D36865"/>
    <w:rsid w:val="00D40D5D"/>
    <w:rsid w:val="00D41A74"/>
    <w:rsid w:val="00D429FB"/>
    <w:rsid w:val="00D42B79"/>
    <w:rsid w:val="00D42E5D"/>
    <w:rsid w:val="00D447EA"/>
    <w:rsid w:val="00D47B5F"/>
    <w:rsid w:val="00D5135F"/>
    <w:rsid w:val="00D52962"/>
    <w:rsid w:val="00D52F2E"/>
    <w:rsid w:val="00D5575D"/>
    <w:rsid w:val="00D64A7A"/>
    <w:rsid w:val="00D70973"/>
    <w:rsid w:val="00D70D9C"/>
    <w:rsid w:val="00D7146F"/>
    <w:rsid w:val="00D720C1"/>
    <w:rsid w:val="00D7268C"/>
    <w:rsid w:val="00D72A1D"/>
    <w:rsid w:val="00D73FE8"/>
    <w:rsid w:val="00D806A5"/>
    <w:rsid w:val="00D81C0A"/>
    <w:rsid w:val="00D8307A"/>
    <w:rsid w:val="00D86AC4"/>
    <w:rsid w:val="00D87096"/>
    <w:rsid w:val="00D87654"/>
    <w:rsid w:val="00D9096D"/>
    <w:rsid w:val="00D92003"/>
    <w:rsid w:val="00D9620C"/>
    <w:rsid w:val="00D96900"/>
    <w:rsid w:val="00DA21D8"/>
    <w:rsid w:val="00DA751A"/>
    <w:rsid w:val="00DB38B9"/>
    <w:rsid w:val="00DC05EC"/>
    <w:rsid w:val="00DC1C23"/>
    <w:rsid w:val="00DC3004"/>
    <w:rsid w:val="00DC4306"/>
    <w:rsid w:val="00DC4FA8"/>
    <w:rsid w:val="00DD1EB5"/>
    <w:rsid w:val="00DD33F7"/>
    <w:rsid w:val="00DD7AD1"/>
    <w:rsid w:val="00DE556C"/>
    <w:rsid w:val="00DE6621"/>
    <w:rsid w:val="00DE6F85"/>
    <w:rsid w:val="00DF0FB1"/>
    <w:rsid w:val="00DF12DB"/>
    <w:rsid w:val="00DF179B"/>
    <w:rsid w:val="00DF25EC"/>
    <w:rsid w:val="00DF42B3"/>
    <w:rsid w:val="00E029B4"/>
    <w:rsid w:val="00E03823"/>
    <w:rsid w:val="00E03B40"/>
    <w:rsid w:val="00E04E59"/>
    <w:rsid w:val="00E052C9"/>
    <w:rsid w:val="00E074DB"/>
    <w:rsid w:val="00E1034D"/>
    <w:rsid w:val="00E1279D"/>
    <w:rsid w:val="00E14409"/>
    <w:rsid w:val="00E17A16"/>
    <w:rsid w:val="00E20C6F"/>
    <w:rsid w:val="00E22946"/>
    <w:rsid w:val="00E22F19"/>
    <w:rsid w:val="00E2739E"/>
    <w:rsid w:val="00E2781B"/>
    <w:rsid w:val="00E36186"/>
    <w:rsid w:val="00E372ED"/>
    <w:rsid w:val="00E3737B"/>
    <w:rsid w:val="00E410D4"/>
    <w:rsid w:val="00E420E4"/>
    <w:rsid w:val="00E42B5D"/>
    <w:rsid w:val="00E461DA"/>
    <w:rsid w:val="00E47A95"/>
    <w:rsid w:val="00E47AC4"/>
    <w:rsid w:val="00E5214F"/>
    <w:rsid w:val="00E56819"/>
    <w:rsid w:val="00E57780"/>
    <w:rsid w:val="00E57901"/>
    <w:rsid w:val="00E6189A"/>
    <w:rsid w:val="00E62D56"/>
    <w:rsid w:val="00E64D0A"/>
    <w:rsid w:val="00E66B04"/>
    <w:rsid w:val="00E6740D"/>
    <w:rsid w:val="00E67ACB"/>
    <w:rsid w:val="00E72104"/>
    <w:rsid w:val="00E747BF"/>
    <w:rsid w:val="00E761F8"/>
    <w:rsid w:val="00E77FB3"/>
    <w:rsid w:val="00E8288F"/>
    <w:rsid w:val="00E82C9E"/>
    <w:rsid w:val="00E85BDB"/>
    <w:rsid w:val="00E90390"/>
    <w:rsid w:val="00E91A15"/>
    <w:rsid w:val="00E92D30"/>
    <w:rsid w:val="00E95F22"/>
    <w:rsid w:val="00E97B5E"/>
    <w:rsid w:val="00EA00EB"/>
    <w:rsid w:val="00EA2C77"/>
    <w:rsid w:val="00EA47A0"/>
    <w:rsid w:val="00EA6067"/>
    <w:rsid w:val="00EB21E4"/>
    <w:rsid w:val="00EB2A80"/>
    <w:rsid w:val="00EB4F2A"/>
    <w:rsid w:val="00EB7494"/>
    <w:rsid w:val="00EB7E67"/>
    <w:rsid w:val="00EC07F2"/>
    <w:rsid w:val="00EC14F5"/>
    <w:rsid w:val="00EC1528"/>
    <w:rsid w:val="00EC1C79"/>
    <w:rsid w:val="00EC210E"/>
    <w:rsid w:val="00EC2E5D"/>
    <w:rsid w:val="00EC37D3"/>
    <w:rsid w:val="00EC4223"/>
    <w:rsid w:val="00EC531C"/>
    <w:rsid w:val="00EC5968"/>
    <w:rsid w:val="00ED1413"/>
    <w:rsid w:val="00ED3633"/>
    <w:rsid w:val="00EE1DB9"/>
    <w:rsid w:val="00EE3C2A"/>
    <w:rsid w:val="00EE60D2"/>
    <w:rsid w:val="00EE7759"/>
    <w:rsid w:val="00EE7D38"/>
    <w:rsid w:val="00EF02F5"/>
    <w:rsid w:val="00EF14A6"/>
    <w:rsid w:val="00EF68FC"/>
    <w:rsid w:val="00F01B62"/>
    <w:rsid w:val="00F02243"/>
    <w:rsid w:val="00F02B74"/>
    <w:rsid w:val="00F0447B"/>
    <w:rsid w:val="00F062FF"/>
    <w:rsid w:val="00F066FF"/>
    <w:rsid w:val="00F111C6"/>
    <w:rsid w:val="00F11E4F"/>
    <w:rsid w:val="00F12FA8"/>
    <w:rsid w:val="00F133E9"/>
    <w:rsid w:val="00F14FF8"/>
    <w:rsid w:val="00F1711B"/>
    <w:rsid w:val="00F17878"/>
    <w:rsid w:val="00F24318"/>
    <w:rsid w:val="00F24DE1"/>
    <w:rsid w:val="00F26883"/>
    <w:rsid w:val="00F32E2F"/>
    <w:rsid w:val="00F3637C"/>
    <w:rsid w:val="00F42E7C"/>
    <w:rsid w:val="00F44CD4"/>
    <w:rsid w:val="00F466A0"/>
    <w:rsid w:val="00F46FFE"/>
    <w:rsid w:val="00F5095D"/>
    <w:rsid w:val="00F50FB3"/>
    <w:rsid w:val="00F55A6F"/>
    <w:rsid w:val="00F55B11"/>
    <w:rsid w:val="00F611BB"/>
    <w:rsid w:val="00F630AC"/>
    <w:rsid w:val="00F660DA"/>
    <w:rsid w:val="00F67B65"/>
    <w:rsid w:val="00F71941"/>
    <w:rsid w:val="00F72CAC"/>
    <w:rsid w:val="00F76273"/>
    <w:rsid w:val="00F773A9"/>
    <w:rsid w:val="00F81A0E"/>
    <w:rsid w:val="00F82049"/>
    <w:rsid w:val="00F83FCC"/>
    <w:rsid w:val="00F849DF"/>
    <w:rsid w:val="00F8552C"/>
    <w:rsid w:val="00F86E69"/>
    <w:rsid w:val="00F903D5"/>
    <w:rsid w:val="00F92592"/>
    <w:rsid w:val="00F93732"/>
    <w:rsid w:val="00F95B81"/>
    <w:rsid w:val="00FA131C"/>
    <w:rsid w:val="00FA3CB4"/>
    <w:rsid w:val="00FA4228"/>
    <w:rsid w:val="00FA5EB0"/>
    <w:rsid w:val="00FA62A8"/>
    <w:rsid w:val="00FB0401"/>
    <w:rsid w:val="00FB0F84"/>
    <w:rsid w:val="00FB3131"/>
    <w:rsid w:val="00FB3274"/>
    <w:rsid w:val="00FC55DF"/>
    <w:rsid w:val="00FC6F7E"/>
    <w:rsid w:val="00FC7EFF"/>
    <w:rsid w:val="00FD28AB"/>
    <w:rsid w:val="00FD29C6"/>
    <w:rsid w:val="00FD46B6"/>
    <w:rsid w:val="00FD5736"/>
    <w:rsid w:val="00FD61A4"/>
    <w:rsid w:val="00FD6F22"/>
    <w:rsid w:val="00FD7822"/>
    <w:rsid w:val="00FE2107"/>
    <w:rsid w:val="00FE2E2D"/>
    <w:rsid w:val="00FE335E"/>
    <w:rsid w:val="00FE70BB"/>
    <w:rsid w:val="00FF35CE"/>
    <w:rsid w:val="00FF3DB6"/>
    <w:rsid w:val="00FF58C5"/>
    <w:rsid w:val="00FF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AF7B5A"/>
  <w14:defaultImageDpi w14:val="0"/>
  <w15:docId w15:val="{C006D2AD-D97A-4B2E-BBAC-40AAEFA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0D9C"/>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AC537C"/>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D70D9C"/>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locked/>
    <w:rsid w:val="00AC537C"/>
    <w:rPr>
      <w:rFonts w:asciiTheme="majorHAnsi" w:eastAsiaTheme="majorEastAsia" w:hAnsiTheme="majorHAnsi" w:cs="Times New Roman"/>
      <w:b/>
      <w:bCs/>
      <w:sz w:val="26"/>
      <w:szCs w:val="26"/>
    </w:rPr>
  </w:style>
  <w:style w:type="paragraph" w:styleId="NormalWeb">
    <w:name w:val="Normal (Web)"/>
    <w:basedOn w:val="Normal"/>
    <w:uiPriority w:val="99"/>
    <w:unhideWhenUsed/>
    <w:rsid w:val="00C6029A"/>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C6029A"/>
    <w:rPr>
      <w:rFonts w:cs="Times New Roman"/>
      <w:color w:val="0000FF"/>
      <w:u w:val="single"/>
    </w:rPr>
  </w:style>
  <w:style w:type="paragraph" w:styleId="ListParagraph">
    <w:name w:val="List Paragraph"/>
    <w:basedOn w:val="Normal"/>
    <w:uiPriority w:val="34"/>
    <w:qFormat/>
    <w:rsid w:val="00D73FE8"/>
    <w:pPr>
      <w:spacing w:after="200" w:line="276" w:lineRule="auto"/>
      <w:ind w:left="720"/>
      <w:contextualSpacing/>
    </w:pPr>
  </w:style>
  <w:style w:type="character" w:styleId="Strong">
    <w:name w:val="Strong"/>
    <w:basedOn w:val="DefaultParagraphFont"/>
    <w:uiPriority w:val="22"/>
    <w:qFormat/>
    <w:rsid w:val="009E0E6B"/>
    <w:rPr>
      <w:rFonts w:cs="Times New Roman"/>
      <w:b/>
    </w:rPr>
  </w:style>
  <w:style w:type="character" w:styleId="Emphasis">
    <w:name w:val="Emphasis"/>
    <w:basedOn w:val="DefaultParagraphFont"/>
    <w:uiPriority w:val="20"/>
    <w:qFormat/>
    <w:rsid w:val="0061002A"/>
    <w:rPr>
      <w:i/>
    </w:rPr>
  </w:style>
  <w:style w:type="character" w:styleId="UnresolvedMention">
    <w:name w:val="Unresolved Mention"/>
    <w:basedOn w:val="DefaultParagraphFont"/>
    <w:uiPriority w:val="99"/>
    <w:semiHidden/>
    <w:unhideWhenUsed/>
    <w:rsid w:val="00B11659"/>
    <w:rPr>
      <w:rFonts w:cs="Times New Roman"/>
      <w:color w:val="605E5C"/>
      <w:shd w:val="clear" w:color="auto" w:fill="E1DFDD"/>
    </w:rPr>
  </w:style>
  <w:style w:type="paragraph" w:styleId="Header">
    <w:name w:val="header"/>
    <w:basedOn w:val="Normal"/>
    <w:link w:val="HeaderChar"/>
    <w:uiPriority w:val="99"/>
    <w:unhideWhenUsed/>
    <w:rsid w:val="00C965AF"/>
    <w:pPr>
      <w:tabs>
        <w:tab w:val="center" w:pos="4680"/>
        <w:tab w:val="right" w:pos="9360"/>
      </w:tabs>
    </w:pPr>
  </w:style>
  <w:style w:type="character" w:customStyle="1" w:styleId="HeaderChar">
    <w:name w:val="Header Char"/>
    <w:basedOn w:val="DefaultParagraphFont"/>
    <w:link w:val="Header"/>
    <w:uiPriority w:val="99"/>
    <w:locked/>
    <w:rsid w:val="00C965AF"/>
    <w:rPr>
      <w:rFonts w:cs="Times New Roman"/>
    </w:rPr>
  </w:style>
  <w:style w:type="paragraph" w:styleId="Footer">
    <w:name w:val="footer"/>
    <w:basedOn w:val="Normal"/>
    <w:link w:val="FooterChar"/>
    <w:uiPriority w:val="99"/>
    <w:unhideWhenUsed/>
    <w:rsid w:val="00C965AF"/>
    <w:pPr>
      <w:tabs>
        <w:tab w:val="center" w:pos="4680"/>
        <w:tab w:val="right" w:pos="9360"/>
      </w:tabs>
    </w:pPr>
  </w:style>
  <w:style w:type="character" w:customStyle="1" w:styleId="FooterChar">
    <w:name w:val="Footer Char"/>
    <w:basedOn w:val="DefaultParagraphFont"/>
    <w:link w:val="Footer"/>
    <w:uiPriority w:val="99"/>
    <w:locked/>
    <w:rsid w:val="00C965AF"/>
    <w:rPr>
      <w:rFonts w:cs="Times New Roman"/>
    </w:rPr>
  </w:style>
  <w:style w:type="paragraph" w:styleId="Revision">
    <w:name w:val="Revision"/>
    <w:hidden/>
    <w:uiPriority w:val="99"/>
    <w:semiHidden/>
    <w:rsid w:val="009D28B8"/>
    <w:pPr>
      <w:spacing w:after="0" w:line="240" w:lineRule="auto"/>
    </w:pPr>
  </w:style>
  <w:style w:type="character" w:styleId="CommentReference">
    <w:name w:val="annotation reference"/>
    <w:basedOn w:val="DefaultParagraphFont"/>
    <w:uiPriority w:val="99"/>
    <w:semiHidden/>
    <w:unhideWhenUsed/>
    <w:rsid w:val="009D28B8"/>
    <w:rPr>
      <w:sz w:val="16"/>
      <w:szCs w:val="16"/>
    </w:rPr>
  </w:style>
  <w:style w:type="paragraph" w:styleId="CommentText">
    <w:name w:val="annotation text"/>
    <w:basedOn w:val="Normal"/>
    <w:link w:val="CommentTextChar"/>
    <w:uiPriority w:val="99"/>
    <w:unhideWhenUsed/>
    <w:rsid w:val="009D28B8"/>
    <w:pPr>
      <w:spacing w:line="240" w:lineRule="auto"/>
    </w:pPr>
    <w:rPr>
      <w:sz w:val="20"/>
      <w:szCs w:val="20"/>
    </w:rPr>
  </w:style>
  <w:style w:type="character" w:customStyle="1" w:styleId="CommentTextChar">
    <w:name w:val="Comment Text Char"/>
    <w:basedOn w:val="DefaultParagraphFont"/>
    <w:link w:val="CommentText"/>
    <w:uiPriority w:val="99"/>
    <w:rsid w:val="009D28B8"/>
    <w:rPr>
      <w:sz w:val="20"/>
      <w:szCs w:val="20"/>
    </w:rPr>
  </w:style>
  <w:style w:type="paragraph" w:styleId="CommentSubject">
    <w:name w:val="annotation subject"/>
    <w:basedOn w:val="CommentText"/>
    <w:next w:val="CommentText"/>
    <w:link w:val="CommentSubjectChar"/>
    <w:uiPriority w:val="99"/>
    <w:semiHidden/>
    <w:unhideWhenUsed/>
    <w:rsid w:val="009D28B8"/>
    <w:rPr>
      <w:b/>
      <w:bCs/>
    </w:rPr>
  </w:style>
  <w:style w:type="character" w:customStyle="1" w:styleId="CommentSubjectChar">
    <w:name w:val="Comment Subject Char"/>
    <w:basedOn w:val="CommentTextChar"/>
    <w:link w:val="CommentSubject"/>
    <w:uiPriority w:val="99"/>
    <w:semiHidden/>
    <w:rsid w:val="009D28B8"/>
    <w:rPr>
      <w:b/>
      <w:bCs/>
      <w:sz w:val="20"/>
      <w:szCs w:val="20"/>
    </w:rPr>
  </w:style>
  <w:style w:type="paragraph" w:styleId="HTMLPreformatted">
    <w:name w:val="HTML Preformatted"/>
    <w:basedOn w:val="Normal"/>
    <w:link w:val="HTMLPreformattedChar"/>
    <w:uiPriority w:val="99"/>
    <w:unhideWhenUsed/>
    <w:rsid w:val="003E5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2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9327">
      <w:marLeft w:val="0"/>
      <w:marRight w:val="0"/>
      <w:marTop w:val="0"/>
      <w:marBottom w:val="0"/>
      <w:divBdr>
        <w:top w:val="none" w:sz="0" w:space="0" w:color="auto"/>
        <w:left w:val="none" w:sz="0" w:space="0" w:color="auto"/>
        <w:bottom w:val="none" w:sz="0" w:space="0" w:color="auto"/>
        <w:right w:val="none" w:sz="0" w:space="0" w:color="auto"/>
      </w:divBdr>
    </w:div>
    <w:div w:id="52199329">
      <w:marLeft w:val="0"/>
      <w:marRight w:val="0"/>
      <w:marTop w:val="0"/>
      <w:marBottom w:val="0"/>
      <w:divBdr>
        <w:top w:val="none" w:sz="0" w:space="0" w:color="auto"/>
        <w:left w:val="none" w:sz="0" w:space="0" w:color="auto"/>
        <w:bottom w:val="none" w:sz="0" w:space="0" w:color="auto"/>
        <w:right w:val="none" w:sz="0" w:space="0" w:color="auto"/>
      </w:divBdr>
    </w:div>
    <w:div w:id="52199330">
      <w:marLeft w:val="0"/>
      <w:marRight w:val="0"/>
      <w:marTop w:val="0"/>
      <w:marBottom w:val="0"/>
      <w:divBdr>
        <w:top w:val="none" w:sz="0" w:space="0" w:color="auto"/>
        <w:left w:val="none" w:sz="0" w:space="0" w:color="auto"/>
        <w:bottom w:val="none" w:sz="0" w:space="0" w:color="auto"/>
        <w:right w:val="none" w:sz="0" w:space="0" w:color="auto"/>
      </w:divBdr>
      <w:divsChild>
        <w:div w:id="52199328">
          <w:marLeft w:val="0"/>
          <w:marRight w:val="0"/>
          <w:marTop w:val="100"/>
          <w:marBottom w:val="100"/>
          <w:divBdr>
            <w:top w:val="none" w:sz="0" w:space="0" w:color="auto"/>
            <w:left w:val="none" w:sz="0" w:space="0" w:color="auto"/>
            <w:bottom w:val="none" w:sz="0" w:space="0" w:color="auto"/>
            <w:right w:val="none" w:sz="0" w:space="0" w:color="auto"/>
          </w:divBdr>
          <w:divsChild>
            <w:div w:id="52199333">
              <w:marLeft w:val="0"/>
              <w:marRight w:val="0"/>
              <w:marTop w:val="0"/>
              <w:marBottom w:val="0"/>
              <w:divBdr>
                <w:top w:val="none" w:sz="0" w:space="0" w:color="auto"/>
                <w:left w:val="none" w:sz="0" w:space="0" w:color="auto"/>
                <w:bottom w:val="none" w:sz="0" w:space="0" w:color="auto"/>
                <w:right w:val="none" w:sz="0" w:space="0" w:color="auto"/>
              </w:divBdr>
            </w:div>
            <w:div w:id="521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9331">
      <w:marLeft w:val="0"/>
      <w:marRight w:val="0"/>
      <w:marTop w:val="0"/>
      <w:marBottom w:val="0"/>
      <w:divBdr>
        <w:top w:val="none" w:sz="0" w:space="0" w:color="auto"/>
        <w:left w:val="none" w:sz="0" w:space="0" w:color="auto"/>
        <w:bottom w:val="none" w:sz="0" w:space="0" w:color="auto"/>
        <w:right w:val="none" w:sz="0" w:space="0" w:color="auto"/>
      </w:divBdr>
    </w:div>
    <w:div w:id="52199332">
      <w:marLeft w:val="0"/>
      <w:marRight w:val="0"/>
      <w:marTop w:val="0"/>
      <w:marBottom w:val="0"/>
      <w:divBdr>
        <w:top w:val="none" w:sz="0" w:space="0" w:color="auto"/>
        <w:left w:val="none" w:sz="0" w:space="0" w:color="auto"/>
        <w:bottom w:val="none" w:sz="0" w:space="0" w:color="auto"/>
        <w:right w:val="none" w:sz="0" w:space="0" w:color="auto"/>
      </w:divBdr>
    </w:div>
    <w:div w:id="52199335">
      <w:marLeft w:val="0"/>
      <w:marRight w:val="0"/>
      <w:marTop w:val="0"/>
      <w:marBottom w:val="0"/>
      <w:divBdr>
        <w:top w:val="none" w:sz="0" w:space="0" w:color="auto"/>
        <w:left w:val="none" w:sz="0" w:space="0" w:color="auto"/>
        <w:bottom w:val="none" w:sz="0" w:space="0" w:color="auto"/>
        <w:right w:val="none" w:sz="0" w:space="0" w:color="auto"/>
      </w:divBdr>
    </w:div>
    <w:div w:id="220287137">
      <w:bodyDiv w:val="1"/>
      <w:marLeft w:val="0"/>
      <w:marRight w:val="0"/>
      <w:marTop w:val="0"/>
      <w:marBottom w:val="0"/>
      <w:divBdr>
        <w:top w:val="none" w:sz="0" w:space="0" w:color="auto"/>
        <w:left w:val="none" w:sz="0" w:space="0" w:color="auto"/>
        <w:bottom w:val="none" w:sz="0" w:space="0" w:color="auto"/>
        <w:right w:val="none" w:sz="0" w:space="0" w:color="auto"/>
      </w:divBdr>
    </w:div>
    <w:div w:id="244146440">
      <w:bodyDiv w:val="1"/>
      <w:marLeft w:val="0"/>
      <w:marRight w:val="0"/>
      <w:marTop w:val="0"/>
      <w:marBottom w:val="0"/>
      <w:divBdr>
        <w:top w:val="none" w:sz="0" w:space="0" w:color="auto"/>
        <w:left w:val="none" w:sz="0" w:space="0" w:color="auto"/>
        <w:bottom w:val="none" w:sz="0" w:space="0" w:color="auto"/>
        <w:right w:val="none" w:sz="0" w:space="0" w:color="auto"/>
      </w:divBdr>
    </w:div>
    <w:div w:id="350036159">
      <w:bodyDiv w:val="1"/>
      <w:marLeft w:val="0"/>
      <w:marRight w:val="0"/>
      <w:marTop w:val="0"/>
      <w:marBottom w:val="0"/>
      <w:divBdr>
        <w:top w:val="none" w:sz="0" w:space="0" w:color="auto"/>
        <w:left w:val="none" w:sz="0" w:space="0" w:color="auto"/>
        <w:bottom w:val="none" w:sz="0" w:space="0" w:color="auto"/>
        <w:right w:val="none" w:sz="0" w:space="0" w:color="auto"/>
      </w:divBdr>
    </w:div>
    <w:div w:id="364604801">
      <w:bodyDiv w:val="1"/>
      <w:marLeft w:val="0"/>
      <w:marRight w:val="0"/>
      <w:marTop w:val="0"/>
      <w:marBottom w:val="0"/>
      <w:divBdr>
        <w:top w:val="none" w:sz="0" w:space="0" w:color="auto"/>
        <w:left w:val="none" w:sz="0" w:space="0" w:color="auto"/>
        <w:bottom w:val="none" w:sz="0" w:space="0" w:color="auto"/>
        <w:right w:val="none" w:sz="0" w:space="0" w:color="auto"/>
      </w:divBdr>
    </w:div>
    <w:div w:id="374307432">
      <w:bodyDiv w:val="1"/>
      <w:marLeft w:val="0"/>
      <w:marRight w:val="0"/>
      <w:marTop w:val="0"/>
      <w:marBottom w:val="0"/>
      <w:divBdr>
        <w:top w:val="none" w:sz="0" w:space="0" w:color="auto"/>
        <w:left w:val="none" w:sz="0" w:space="0" w:color="auto"/>
        <w:bottom w:val="none" w:sz="0" w:space="0" w:color="auto"/>
        <w:right w:val="none" w:sz="0" w:space="0" w:color="auto"/>
      </w:divBdr>
    </w:div>
    <w:div w:id="597786268">
      <w:bodyDiv w:val="1"/>
      <w:marLeft w:val="0"/>
      <w:marRight w:val="0"/>
      <w:marTop w:val="0"/>
      <w:marBottom w:val="0"/>
      <w:divBdr>
        <w:top w:val="none" w:sz="0" w:space="0" w:color="auto"/>
        <w:left w:val="none" w:sz="0" w:space="0" w:color="auto"/>
        <w:bottom w:val="none" w:sz="0" w:space="0" w:color="auto"/>
        <w:right w:val="none" w:sz="0" w:space="0" w:color="auto"/>
      </w:divBdr>
    </w:div>
    <w:div w:id="637801512">
      <w:bodyDiv w:val="1"/>
      <w:marLeft w:val="0"/>
      <w:marRight w:val="0"/>
      <w:marTop w:val="0"/>
      <w:marBottom w:val="0"/>
      <w:divBdr>
        <w:top w:val="none" w:sz="0" w:space="0" w:color="auto"/>
        <w:left w:val="none" w:sz="0" w:space="0" w:color="auto"/>
        <w:bottom w:val="none" w:sz="0" w:space="0" w:color="auto"/>
        <w:right w:val="none" w:sz="0" w:space="0" w:color="auto"/>
      </w:divBdr>
    </w:div>
    <w:div w:id="726877156">
      <w:bodyDiv w:val="1"/>
      <w:marLeft w:val="0"/>
      <w:marRight w:val="0"/>
      <w:marTop w:val="0"/>
      <w:marBottom w:val="0"/>
      <w:divBdr>
        <w:top w:val="none" w:sz="0" w:space="0" w:color="auto"/>
        <w:left w:val="none" w:sz="0" w:space="0" w:color="auto"/>
        <w:bottom w:val="none" w:sz="0" w:space="0" w:color="auto"/>
        <w:right w:val="none" w:sz="0" w:space="0" w:color="auto"/>
      </w:divBdr>
      <w:divsChild>
        <w:div w:id="1771898424">
          <w:marLeft w:val="0"/>
          <w:marRight w:val="0"/>
          <w:marTop w:val="0"/>
          <w:marBottom w:val="0"/>
          <w:divBdr>
            <w:top w:val="none" w:sz="0" w:space="0" w:color="auto"/>
            <w:left w:val="none" w:sz="0" w:space="0" w:color="auto"/>
            <w:bottom w:val="none" w:sz="0" w:space="0" w:color="auto"/>
            <w:right w:val="none" w:sz="0" w:space="0" w:color="auto"/>
          </w:divBdr>
        </w:div>
      </w:divsChild>
    </w:div>
    <w:div w:id="868765295">
      <w:bodyDiv w:val="1"/>
      <w:marLeft w:val="0"/>
      <w:marRight w:val="0"/>
      <w:marTop w:val="0"/>
      <w:marBottom w:val="0"/>
      <w:divBdr>
        <w:top w:val="none" w:sz="0" w:space="0" w:color="auto"/>
        <w:left w:val="none" w:sz="0" w:space="0" w:color="auto"/>
        <w:bottom w:val="none" w:sz="0" w:space="0" w:color="auto"/>
        <w:right w:val="none" w:sz="0" w:space="0" w:color="auto"/>
      </w:divBdr>
    </w:div>
    <w:div w:id="899441208">
      <w:bodyDiv w:val="1"/>
      <w:marLeft w:val="0"/>
      <w:marRight w:val="0"/>
      <w:marTop w:val="0"/>
      <w:marBottom w:val="0"/>
      <w:divBdr>
        <w:top w:val="none" w:sz="0" w:space="0" w:color="auto"/>
        <w:left w:val="none" w:sz="0" w:space="0" w:color="auto"/>
        <w:bottom w:val="none" w:sz="0" w:space="0" w:color="auto"/>
        <w:right w:val="none" w:sz="0" w:space="0" w:color="auto"/>
      </w:divBdr>
    </w:div>
    <w:div w:id="935407442">
      <w:bodyDiv w:val="1"/>
      <w:marLeft w:val="0"/>
      <w:marRight w:val="0"/>
      <w:marTop w:val="0"/>
      <w:marBottom w:val="0"/>
      <w:divBdr>
        <w:top w:val="none" w:sz="0" w:space="0" w:color="auto"/>
        <w:left w:val="none" w:sz="0" w:space="0" w:color="auto"/>
        <w:bottom w:val="none" w:sz="0" w:space="0" w:color="auto"/>
        <w:right w:val="none" w:sz="0" w:space="0" w:color="auto"/>
      </w:divBdr>
    </w:div>
    <w:div w:id="1026711171">
      <w:bodyDiv w:val="1"/>
      <w:marLeft w:val="0"/>
      <w:marRight w:val="0"/>
      <w:marTop w:val="0"/>
      <w:marBottom w:val="0"/>
      <w:divBdr>
        <w:top w:val="none" w:sz="0" w:space="0" w:color="auto"/>
        <w:left w:val="none" w:sz="0" w:space="0" w:color="auto"/>
        <w:bottom w:val="none" w:sz="0" w:space="0" w:color="auto"/>
        <w:right w:val="none" w:sz="0" w:space="0" w:color="auto"/>
      </w:divBdr>
    </w:div>
    <w:div w:id="1076826175">
      <w:bodyDiv w:val="1"/>
      <w:marLeft w:val="0"/>
      <w:marRight w:val="0"/>
      <w:marTop w:val="0"/>
      <w:marBottom w:val="0"/>
      <w:divBdr>
        <w:top w:val="none" w:sz="0" w:space="0" w:color="auto"/>
        <w:left w:val="none" w:sz="0" w:space="0" w:color="auto"/>
        <w:bottom w:val="none" w:sz="0" w:space="0" w:color="auto"/>
        <w:right w:val="none" w:sz="0" w:space="0" w:color="auto"/>
      </w:divBdr>
    </w:div>
    <w:div w:id="1103380549">
      <w:bodyDiv w:val="1"/>
      <w:marLeft w:val="0"/>
      <w:marRight w:val="0"/>
      <w:marTop w:val="0"/>
      <w:marBottom w:val="0"/>
      <w:divBdr>
        <w:top w:val="none" w:sz="0" w:space="0" w:color="auto"/>
        <w:left w:val="none" w:sz="0" w:space="0" w:color="auto"/>
        <w:bottom w:val="none" w:sz="0" w:space="0" w:color="auto"/>
        <w:right w:val="none" w:sz="0" w:space="0" w:color="auto"/>
      </w:divBdr>
    </w:div>
    <w:div w:id="1340817877">
      <w:bodyDiv w:val="1"/>
      <w:marLeft w:val="0"/>
      <w:marRight w:val="0"/>
      <w:marTop w:val="0"/>
      <w:marBottom w:val="0"/>
      <w:divBdr>
        <w:top w:val="none" w:sz="0" w:space="0" w:color="auto"/>
        <w:left w:val="none" w:sz="0" w:space="0" w:color="auto"/>
        <w:bottom w:val="none" w:sz="0" w:space="0" w:color="auto"/>
        <w:right w:val="none" w:sz="0" w:space="0" w:color="auto"/>
      </w:divBdr>
    </w:div>
    <w:div w:id="1453328049">
      <w:bodyDiv w:val="1"/>
      <w:marLeft w:val="0"/>
      <w:marRight w:val="0"/>
      <w:marTop w:val="0"/>
      <w:marBottom w:val="0"/>
      <w:divBdr>
        <w:top w:val="none" w:sz="0" w:space="0" w:color="auto"/>
        <w:left w:val="none" w:sz="0" w:space="0" w:color="auto"/>
        <w:bottom w:val="none" w:sz="0" w:space="0" w:color="auto"/>
        <w:right w:val="none" w:sz="0" w:space="0" w:color="auto"/>
      </w:divBdr>
    </w:div>
    <w:div w:id="1455752841">
      <w:bodyDiv w:val="1"/>
      <w:marLeft w:val="0"/>
      <w:marRight w:val="0"/>
      <w:marTop w:val="0"/>
      <w:marBottom w:val="0"/>
      <w:divBdr>
        <w:top w:val="none" w:sz="0" w:space="0" w:color="auto"/>
        <w:left w:val="none" w:sz="0" w:space="0" w:color="auto"/>
        <w:bottom w:val="none" w:sz="0" w:space="0" w:color="auto"/>
        <w:right w:val="none" w:sz="0" w:space="0" w:color="auto"/>
      </w:divBdr>
    </w:div>
    <w:div w:id="1813130873">
      <w:bodyDiv w:val="1"/>
      <w:marLeft w:val="0"/>
      <w:marRight w:val="0"/>
      <w:marTop w:val="0"/>
      <w:marBottom w:val="0"/>
      <w:divBdr>
        <w:top w:val="none" w:sz="0" w:space="0" w:color="auto"/>
        <w:left w:val="none" w:sz="0" w:space="0" w:color="auto"/>
        <w:bottom w:val="none" w:sz="0" w:space="0" w:color="auto"/>
        <w:right w:val="none" w:sz="0" w:space="0" w:color="auto"/>
      </w:divBdr>
    </w:div>
    <w:div w:id="18762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Marital</a:t>
            </a:r>
            <a:r>
              <a:rPr lang="en-US" baseline="0"/>
              <a:t> Status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2679-45C0-8817-EB0F5064E30F}"/>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2679-45C0-8817-EB0F5064E30F}"/>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2679-45C0-8817-EB0F5064E30F}"/>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2679-45C0-8817-EB0F5064E30F}"/>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2679-45C0-8817-EB0F5064E30F}"/>
              </c:ext>
            </c:extLst>
          </c:dPt>
          <c:dPt>
            <c:idx val="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B-2679-45C0-8817-EB0F5064E30F}"/>
              </c:ext>
            </c:extLst>
          </c:dPt>
          <c:cat>
            <c:strRef>
              <c:f>'[Nicolas subscores.xlsx]Sheet2'!$A$1:$A$6</c:f>
              <c:strCache>
                <c:ptCount val="6"/>
                <c:pt idx="0">
                  <c:v>Married</c:v>
                </c:pt>
                <c:pt idx="1">
                  <c:v>Widowed</c:v>
                </c:pt>
                <c:pt idx="2">
                  <c:v>Divorced</c:v>
                </c:pt>
                <c:pt idx="3">
                  <c:v>Separated</c:v>
                </c:pt>
                <c:pt idx="4">
                  <c:v>Never Married</c:v>
                </c:pt>
                <c:pt idx="5">
                  <c:v>Co-habitating</c:v>
                </c:pt>
              </c:strCache>
            </c:strRef>
          </c:cat>
          <c:val>
            <c:numRef>
              <c:f>'[Nicolas subscores.xlsx]Sheet2'!$B$1:$B$6</c:f>
              <c:numCache>
                <c:formatCode>General</c:formatCode>
                <c:ptCount val="6"/>
                <c:pt idx="0">
                  <c:v>66.599999999999994</c:v>
                </c:pt>
                <c:pt idx="1">
                  <c:v>6.6</c:v>
                </c:pt>
                <c:pt idx="2">
                  <c:v>11.3</c:v>
                </c:pt>
                <c:pt idx="3">
                  <c:v>0.2</c:v>
                </c:pt>
                <c:pt idx="4">
                  <c:v>11.6</c:v>
                </c:pt>
                <c:pt idx="5">
                  <c:v>3.6</c:v>
                </c:pt>
              </c:numCache>
            </c:numRef>
          </c:val>
          <c:extLst>
            <c:ext xmlns:c16="http://schemas.microsoft.com/office/drawing/2014/chart" uri="{C3380CC4-5D6E-409C-BE32-E72D297353CC}">
              <c16:uniqueId val="{0000000C-2679-45C0-8817-EB0F5064E30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7B7FE-5824-4E9D-8033-B3781E55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26</Pages>
  <Words>4462</Words>
  <Characters>27645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Dolce</dc:creator>
  <cp:keywords/>
  <dc:description/>
  <cp:lastModifiedBy>Nicolas Dolce</cp:lastModifiedBy>
  <cp:revision>173</cp:revision>
  <dcterms:created xsi:type="dcterms:W3CDTF">2022-05-17T01:39:00Z</dcterms:created>
  <dcterms:modified xsi:type="dcterms:W3CDTF">2022-05-17T04:00:00Z</dcterms:modified>
</cp:coreProperties>
</file>